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0241A" w14:textId="6B5B075C" w:rsidR="00D4181F" w:rsidRDefault="00766497" w:rsidP="00E52AFD">
      <w:pPr>
        <w:spacing w:line="240" w:lineRule="auto"/>
        <w:jc w:val="center"/>
        <w:rPr>
          <w:rFonts w:ascii="Times New Roman" w:hAnsi="Times New Roman" w:cs="Times New Roman"/>
          <w:b/>
          <w:sz w:val="24"/>
          <w:szCs w:val="24"/>
        </w:rPr>
      </w:pPr>
      <w:bookmarkStart w:id="0" w:name="_GoBack"/>
      <w:r>
        <w:rPr>
          <w:rFonts w:ascii="Times New Roman" w:hAnsi="Times New Roman" w:cs="Times New Roman"/>
          <w:b/>
          <w:color w:val="000000" w:themeColor="text1"/>
          <w:sz w:val="24"/>
          <w:szCs w:val="24"/>
        </w:rPr>
        <w:t xml:space="preserve">Aplikasi Metode </w:t>
      </w:r>
      <w:r w:rsidRPr="005056EE">
        <w:rPr>
          <w:rFonts w:ascii="Times New Roman" w:hAnsi="Times New Roman" w:cs="Times New Roman"/>
          <w:b/>
          <w:i/>
          <w:iCs/>
          <w:color w:val="000000" w:themeColor="text1"/>
          <w:sz w:val="24"/>
          <w:szCs w:val="24"/>
        </w:rPr>
        <w:t>K-Nearest Neighbor</w:t>
      </w:r>
      <w:r>
        <w:rPr>
          <w:rFonts w:ascii="Times New Roman" w:hAnsi="Times New Roman" w:cs="Times New Roman"/>
          <w:b/>
          <w:color w:val="000000" w:themeColor="text1"/>
          <w:sz w:val="24"/>
          <w:szCs w:val="24"/>
        </w:rPr>
        <w:t xml:space="preserve"> dalam Deteksi Risiko Preeklamsia</w:t>
      </w:r>
    </w:p>
    <w:bookmarkEnd w:id="0"/>
    <w:p w14:paraId="272BC856" w14:textId="77777777" w:rsidR="00147D4F" w:rsidRPr="0007240A" w:rsidRDefault="00147D4F" w:rsidP="00147D4F">
      <w:pPr>
        <w:spacing w:line="240" w:lineRule="auto"/>
        <w:jc w:val="center"/>
        <w:rPr>
          <w:rFonts w:ascii="Times New Roman" w:hAnsi="Times New Roman" w:cs="Times New Roman"/>
        </w:rPr>
      </w:pPr>
      <w:r>
        <w:rPr>
          <w:rFonts w:ascii="Times New Roman" w:hAnsi="Times New Roman" w:cs="Times New Roman"/>
        </w:rPr>
        <w:t xml:space="preserve">M. Thoriqul Aziz E, Alfian Muhammad Nur, </w:t>
      </w:r>
      <w:r w:rsidRPr="005056EE">
        <w:rPr>
          <w:rFonts w:ascii="Times New Roman" w:hAnsi="Times New Roman" w:cs="Times New Roman"/>
        </w:rPr>
        <w:t>Fashalli Giovi Bilhaq</w:t>
      </w:r>
    </w:p>
    <w:p w14:paraId="55B143AA" w14:textId="333FF32F" w:rsidR="00147D4F" w:rsidRPr="0007240A" w:rsidRDefault="00147D4F" w:rsidP="00147D4F">
      <w:pPr>
        <w:spacing w:line="240" w:lineRule="auto"/>
        <w:jc w:val="center"/>
        <w:rPr>
          <w:rFonts w:ascii="Times New Roman" w:hAnsi="Times New Roman" w:cs="Times New Roman"/>
        </w:rPr>
      </w:pPr>
      <w:r w:rsidRPr="0007240A">
        <w:rPr>
          <w:rFonts w:ascii="Times New Roman" w:hAnsi="Times New Roman" w:cs="Times New Roman"/>
        </w:rPr>
        <w:t>Program Studi Teknik Biomedis</w:t>
      </w:r>
      <w:r w:rsidR="00A51B82">
        <w:rPr>
          <w:rFonts w:ascii="Times New Roman" w:hAnsi="Times New Roman" w:cs="Times New Roman"/>
        </w:rPr>
        <w:t>,</w:t>
      </w:r>
      <w:r w:rsidRPr="0007240A">
        <w:rPr>
          <w:rFonts w:ascii="Times New Roman" w:hAnsi="Times New Roman" w:cs="Times New Roman"/>
        </w:rPr>
        <w:t xml:space="preserve"> Fakultas Sains dan Teknologi </w:t>
      </w:r>
    </w:p>
    <w:p w14:paraId="0C7DA1FC" w14:textId="77777777" w:rsidR="00147D4F" w:rsidRPr="0007240A" w:rsidRDefault="00147D4F" w:rsidP="00147D4F">
      <w:pPr>
        <w:spacing w:line="240" w:lineRule="auto"/>
        <w:jc w:val="center"/>
        <w:rPr>
          <w:rFonts w:ascii="Times New Roman" w:hAnsi="Times New Roman" w:cs="Times New Roman"/>
          <w:sz w:val="28"/>
        </w:rPr>
      </w:pPr>
      <w:r w:rsidRPr="0007240A">
        <w:rPr>
          <w:rFonts w:ascii="Times New Roman" w:hAnsi="Times New Roman" w:cs="Times New Roman"/>
        </w:rPr>
        <w:t xml:space="preserve"> Universitas Airlangga Surabaya</w:t>
      </w:r>
    </w:p>
    <w:p w14:paraId="4ABBF020" w14:textId="77777777" w:rsidR="00147D4F" w:rsidRDefault="00147D4F" w:rsidP="00147D4F">
      <w:pPr>
        <w:spacing w:line="240" w:lineRule="auto"/>
        <w:jc w:val="center"/>
        <w:rPr>
          <w:rFonts w:ascii="Times New Roman" w:hAnsi="Times New Roman" w:cs="Times New Roman"/>
          <w:b/>
          <w:color w:val="000000" w:themeColor="text1"/>
          <w:sz w:val="20"/>
          <w:szCs w:val="24"/>
        </w:rPr>
      </w:pPr>
      <w:r>
        <w:rPr>
          <w:rFonts w:ascii="Times New Roman" w:hAnsi="Times New Roman" w:cs="Times New Roman"/>
          <w:b/>
          <w:color w:val="000000" w:themeColor="text1"/>
          <w:sz w:val="20"/>
          <w:szCs w:val="24"/>
        </w:rPr>
        <w:t>Abstrak</w:t>
      </w:r>
    </w:p>
    <w:p w14:paraId="3D59B4F3" w14:textId="6A68A0DB" w:rsidR="00147D4F" w:rsidRDefault="00B27F03" w:rsidP="00147D4F">
      <w:pPr>
        <w:spacing w:line="240" w:lineRule="auto"/>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Preeklamsia merupakan gangguan kehamilan yang ditandai dengan gejala hipertensi dan proteinuria. Hal ini diakibatkan vasopasme dan aktivasi endotel pada usia kehamilan lebih dari 20 minggu. Menurut penelitian penyakit ini dapat d</w:t>
      </w:r>
      <w:r w:rsidRPr="00B27F03">
        <w:rPr>
          <w:rFonts w:ascii="Times New Roman" w:hAnsi="Times New Roman" w:cs="Times New Roman"/>
          <w:color w:val="000000" w:themeColor="text1"/>
          <w:sz w:val="20"/>
          <w:szCs w:val="20"/>
        </w:rPr>
        <w:t xml:space="preserve">isebabkan oleh berbagai </w:t>
      </w:r>
      <w:r>
        <w:rPr>
          <w:rFonts w:ascii="Times New Roman" w:hAnsi="Times New Roman" w:cs="Times New Roman"/>
          <w:color w:val="000000" w:themeColor="text1"/>
          <w:sz w:val="20"/>
          <w:szCs w:val="20"/>
        </w:rPr>
        <w:t>fak</w:t>
      </w:r>
      <w:r w:rsidRPr="00B27F03">
        <w:rPr>
          <w:rFonts w:ascii="Times New Roman" w:hAnsi="Times New Roman" w:cs="Times New Roman"/>
          <w:color w:val="000000" w:themeColor="text1"/>
          <w:sz w:val="20"/>
          <w:szCs w:val="20"/>
        </w:rPr>
        <w:t xml:space="preserve">tor diantaranya </w:t>
      </w:r>
      <w:r w:rsidRPr="00B27F03">
        <w:rPr>
          <w:rFonts w:ascii="Times New Roman" w:hAnsi="Times New Roman" w:cs="Times New Roman"/>
          <w:sz w:val="20"/>
          <w:szCs w:val="20"/>
        </w:rPr>
        <w:t>riwayat hipertensi, faktor keturunan, primigra</w:t>
      </w:r>
      <w:r w:rsidR="00740F28">
        <w:rPr>
          <w:rFonts w:ascii="Times New Roman" w:hAnsi="Times New Roman" w:cs="Times New Roman"/>
          <w:sz w:val="20"/>
          <w:szCs w:val="20"/>
        </w:rPr>
        <w:t>v</w:t>
      </w:r>
      <w:r w:rsidRPr="00B27F03">
        <w:rPr>
          <w:rFonts w:ascii="Times New Roman" w:hAnsi="Times New Roman" w:cs="Times New Roman"/>
          <w:sz w:val="20"/>
          <w:szCs w:val="20"/>
        </w:rPr>
        <w:t>ida dan nulipara</w:t>
      </w:r>
      <w:r w:rsidR="00740F28">
        <w:rPr>
          <w:rFonts w:ascii="Times New Roman" w:hAnsi="Times New Roman" w:cs="Times New Roman"/>
          <w:sz w:val="20"/>
          <w:szCs w:val="20"/>
        </w:rPr>
        <w:t xml:space="preserve">, </w:t>
      </w:r>
      <w:r w:rsidRPr="00B27F03">
        <w:rPr>
          <w:rFonts w:ascii="Times New Roman" w:hAnsi="Times New Roman" w:cs="Times New Roman"/>
          <w:sz w:val="20"/>
          <w:szCs w:val="20"/>
        </w:rPr>
        <w:t xml:space="preserve"> kehamilan berulang kali, riwayat diabetes, ganguan ginjal, serta penambahan berat badan berlebih selama kehamilan yaitu lebih dari 1 kg/minggu</w:t>
      </w:r>
      <w:r>
        <w:rPr>
          <w:rFonts w:ascii="Times New Roman" w:hAnsi="Times New Roman" w:cs="Times New Roman"/>
          <w:sz w:val="20"/>
          <w:szCs w:val="20"/>
        </w:rPr>
        <w:t xml:space="preserve">. </w:t>
      </w:r>
      <w:r w:rsidR="00161642" w:rsidRPr="00161642">
        <w:rPr>
          <w:rFonts w:ascii="Times New Roman" w:hAnsi="Times New Roman" w:cs="Times New Roman"/>
          <w:sz w:val="20"/>
          <w:szCs w:val="24"/>
        </w:rPr>
        <w:t xml:space="preserve">Penyebab </w:t>
      </w:r>
      <w:r w:rsidRPr="00161642">
        <w:rPr>
          <w:rFonts w:ascii="Times New Roman" w:hAnsi="Times New Roman" w:cs="Times New Roman"/>
          <w:sz w:val="20"/>
          <w:szCs w:val="24"/>
        </w:rPr>
        <w:t>utama</w:t>
      </w:r>
      <w:r w:rsidR="00161642">
        <w:rPr>
          <w:rFonts w:ascii="Times New Roman" w:hAnsi="Times New Roman" w:cs="Times New Roman"/>
          <w:sz w:val="20"/>
          <w:szCs w:val="24"/>
        </w:rPr>
        <w:t xml:space="preserve"> kematian dari kasus ini</w:t>
      </w:r>
      <w:r w:rsidRPr="00161642">
        <w:rPr>
          <w:rFonts w:ascii="Times New Roman" w:hAnsi="Times New Roman" w:cs="Times New Roman"/>
          <w:sz w:val="20"/>
          <w:szCs w:val="24"/>
        </w:rPr>
        <w:t xml:space="preserve"> sebesar 42% diakibatkan oleh penundaan pencarian bantuan medis, 39% disebabkan oleh pengetahuan terbatas dari pasien mengenai preeklamsia, dan 39% disebabkan oleh kondisi pasien yang tidak tertolong</w:t>
      </w:r>
      <w:r w:rsidR="00161642">
        <w:rPr>
          <w:rFonts w:ascii="Times New Roman" w:hAnsi="Times New Roman" w:cs="Times New Roman"/>
          <w:sz w:val="20"/>
          <w:szCs w:val="24"/>
        </w:rPr>
        <w:t>. Penelitian ini bertujuan untuk dapat membantu masyara</w:t>
      </w:r>
      <w:r w:rsidR="00740F28">
        <w:rPr>
          <w:rFonts w:ascii="Times New Roman" w:hAnsi="Times New Roman" w:cs="Times New Roman"/>
          <w:sz w:val="20"/>
          <w:szCs w:val="24"/>
        </w:rPr>
        <w:t>kat dalam mendeteksi risiko pre</w:t>
      </w:r>
      <w:r w:rsidR="00161642">
        <w:rPr>
          <w:rFonts w:ascii="Times New Roman" w:hAnsi="Times New Roman" w:cs="Times New Roman"/>
          <w:sz w:val="20"/>
          <w:szCs w:val="24"/>
        </w:rPr>
        <w:t xml:space="preserve">eklamsia </w:t>
      </w:r>
      <w:r w:rsidR="00D67088">
        <w:rPr>
          <w:rFonts w:ascii="Times New Roman" w:hAnsi="Times New Roman" w:cs="Times New Roman"/>
          <w:sz w:val="20"/>
          <w:szCs w:val="24"/>
        </w:rPr>
        <w:t xml:space="preserve">lebih dini </w:t>
      </w:r>
      <w:r w:rsidR="00161642">
        <w:rPr>
          <w:rFonts w:ascii="Times New Roman" w:hAnsi="Times New Roman" w:cs="Times New Roman"/>
          <w:sz w:val="20"/>
          <w:szCs w:val="24"/>
        </w:rPr>
        <w:t xml:space="preserve">sehingga dapat dilakukan tindakan pencegahan guna menurunkan angka kematian ibu akibat preeklamsia. </w:t>
      </w:r>
      <w:r w:rsidR="00D67088">
        <w:rPr>
          <w:rFonts w:ascii="Times New Roman" w:hAnsi="Times New Roman" w:cs="Times New Roman"/>
          <w:sz w:val="20"/>
          <w:szCs w:val="24"/>
        </w:rPr>
        <w:t>Sampel pada penelitian ini berasal dari RSU Haji Surabaya dengan data sejumlah 110 data yang terdiri dari 55 data normal dan 55 data preeklamsia dengan masing-masing 17 vari</w:t>
      </w:r>
      <w:r w:rsidR="00740F28">
        <w:rPr>
          <w:rFonts w:ascii="Times New Roman" w:hAnsi="Times New Roman" w:cs="Times New Roman"/>
          <w:sz w:val="20"/>
          <w:szCs w:val="24"/>
        </w:rPr>
        <w:t>abel input yang berupa factor ri</w:t>
      </w:r>
      <w:r w:rsidR="00D67088">
        <w:rPr>
          <w:rFonts w:ascii="Times New Roman" w:hAnsi="Times New Roman" w:cs="Times New Roman"/>
          <w:sz w:val="20"/>
          <w:szCs w:val="24"/>
        </w:rPr>
        <w:t xml:space="preserve">siko sebagai masukan serta 2 kondisi keluaran yaitu normal dan preeklamsia. </w:t>
      </w:r>
      <w:r w:rsidR="00161642">
        <w:rPr>
          <w:rFonts w:ascii="Times New Roman" w:hAnsi="Times New Roman" w:cs="Times New Roman"/>
          <w:sz w:val="20"/>
          <w:szCs w:val="24"/>
        </w:rPr>
        <w:t xml:space="preserve">Penelitian ini dilakukan menggunakan metode klasifikasi </w:t>
      </w:r>
      <w:r w:rsidR="00161642">
        <w:rPr>
          <w:rFonts w:ascii="Times New Roman" w:hAnsi="Times New Roman" w:cs="Times New Roman"/>
          <w:i/>
          <w:sz w:val="20"/>
          <w:szCs w:val="24"/>
        </w:rPr>
        <w:t>K-nearest neighbor</w:t>
      </w:r>
      <w:r w:rsidR="00161642">
        <w:rPr>
          <w:rFonts w:ascii="Times New Roman" w:hAnsi="Times New Roman" w:cs="Times New Roman"/>
          <w:sz w:val="20"/>
          <w:szCs w:val="24"/>
        </w:rPr>
        <w:t xml:space="preserve"> dengan berdasarkan data yang jaraknya paling dekat dengan objek menggunakan metode </w:t>
      </w:r>
      <w:r w:rsidR="00921B1A">
        <w:rPr>
          <w:rFonts w:ascii="Times New Roman" w:hAnsi="Times New Roman" w:cs="Times New Roman"/>
          <w:sz w:val="20"/>
          <w:szCs w:val="24"/>
        </w:rPr>
        <w:t xml:space="preserve">pengukuran jarak </w:t>
      </w:r>
      <w:r w:rsidR="00921B1A">
        <w:rPr>
          <w:rFonts w:ascii="Times New Roman" w:hAnsi="Times New Roman" w:cs="Times New Roman"/>
          <w:i/>
          <w:sz w:val="20"/>
          <w:szCs w:val="24"/>
        </w:rPr>
        <w:t>Euclidean distance</w:t>
      </w:r>
      <w:r w:rsidR="00921B1A">
        <w:rPr>
          <w:rFonts w:ascii="Times New Roman" w:hAnsi="Times New Roman" w:cs="Times New Roman"/>
          <w:sz w:val="20"/>
          <w:szCs w:val="24"/>
        </w:rPr>
        <w:t>.</w:t>
      </w:r>
      <w:r w:rsidR="00D67088">
        <w:rPr>
          <w:rFonts w:ascii="Times New Roman" w:hAnsi="Times New Roman" w:cs="Times New Roman"/>
          <w:sz w:val="20"/>
          <w:szCs w:val="24"/>
        </w:rPr>
        <w:t xml:space="preserve"> Dari data yang dianalisis menggunakan program klasifikasi </w:t>
      </w:r>
      <w:r w:rsidR="00D67088">
        <w:rPr>
          <w:rFonts w:ascii="Times New Roman" w:hAnsi="Times New Roman" w:cs="Times New Roman"/>
          <w:i/>
          <w:sz w:val="20"/>
          <w:szCs w:val="24"/>
        </w:rPr>
        <w:t>K-nearest neighbor</w:t>
      </w:r>
      <w:r w:rsidR="00D67088">
        <w:rPr>
          <w:rFonts w:ascii="Times New Roman" w:hAnsi="Times New Roman" w:cs="Times New Roman"/>
          <w:sz w:val="20"/>
          <w:szCs w:val="24"/>
        </w:rPr>
        <w:t xml:space="preserve"> dengan metode pengukuran jarak </w:t>
      </w:r>
      <w:r w:rsidR="00D67088">
        <w:rPr>
          <w:rFonts w:ascii="Times New Roman" w:hAnsi="Times New Roman" w:cs="Times New Roman"/>
          <w:i/>
          <w:sz w:val="20"/>
          <w:szCs w:val="24"/>
        </w:rPr>
        <w:t>Euclidean distance</w:t>
      </w:r>
      <w:r w:rsidR="00D67088">
        <w:rPr>
          <w:rFonts w:ascii="Times New Roman" w:hAnsi="Times New Roman" w:cs="Times New Roman"/>
          <w:sz w:val="20"/>
          <w:szCs w:val="24"/>
        </w:rPr>
        <w:t xml:space="preserve"> dihasilkan bahwa nilai k atau jarak tetangga terdekat yang menghasilkan kerja maksimal berada pada jumlah 11 dengan nilai akurasi sebesar 71,43%, nilai spesifi</w:t>
      </w:r>
      <w:r w:rsidR="0021638A">
        <w:rPr>
          <w:rFonts w:ascii="Times New Roman" w:hAnsi="Times New Roman" w:cs="Times New Roman"/>
          <w:sz w:val="20"/>
          <w:szCs w:val="24"/>
        </w:rPr>
        <w:t>si</w:t>
      </w:r>
      <w:r w:rsidR="00D67088">
        <w:rPr>
          <w:rFonts w:ascii="Times New Roman" w:hAnsi="Times New Roman" w:cs="Times New Roman"/>
          <w:sz w:val="20"/>
          <w:szCs w:val="24"/>
        </w:rPr>
        <w:t>tas sebesar 64,29%, dan nilai</w:t>
      </w:r>
      <w:r w:rsidR="00740F28">
        <w:rPr>
          <w:rFonts w:ascii="Times New Roman" w:hAnsi="Times New Roman" w:cs="Times New Roman"/>
          <w:sz w:val="20"/>
          <w:szCs w:val="24"/>
        </w:rPr>
        <w:t xml:space="preserve"> sensitivitas sebesar</w:t>
      </w:r>
      <w:r w:rsidR="00D67088">
        <w:rPr>
          <w:rFonts w:ascii="Times New Roman" w:hAnsi="Times New Roman" w:cs="Times New Roman"/>
          <w:sz w:val="20"/>
          <w:szCs w:val="24"/>
        </w:rPr>
        <w:t xml:space="preserve"> 78,57%.</w:t>
      </w:r>
      <w:r w:rsidR="00E15281">
        <w:rPr>
          <w:rFonts w:ascii="Times New Roman" w:hAnsi="Times New Roman" w:cs="Times New Roman"/>
          <w:color w:val="000000" w:themeColor="text1"/>
          <w:sz w:val="20"/>
          <w:szCs w:val="24"/>
        </w:rPr>
        <w:t xml:space="preserve"> </w:t>
      </w:r>
    </w:p>
    <w:p w14:paraId="3BE4483B" w14:textId="3FB3E436" w:rsidR="00D67088" w:rsidRPr="00D67088" w:rsidRDefault="00147D4F" w:rsidP="00D67088">
      <w:pPr>
        <w:spacing w:line="240" w:lineRule="auto"/>
        <w:jc w:val="both"/>
        <w:rPr>
          <w:rFonts w:ascii="Times New Roman" w:hAnsi="Times New Roman" w:cs="Times New Roman"/>
          <w:color w:val="000000" w:themeColor="text1"/>
          <w:sz w:val="20"/>
          <w:szCs w:val="24"/>
        </w:rPr>
      </w:pPr>
      <w:r w:rsidRPr="0007240A">
        <w:rPr>
          <w:rFonts w:ascii="Times New Roman" w:hAnsi="Times New Roman" w:cs="Times New Roman"/>
          <w:color w:val="000000" w:themeColor="text1"/>
          <w:sz w:val="20"/>
          <w:szCs w:val="24"/>
        </w:rPr>
        <w:t xml:space="preserve">Kata kunci: </w:t>
      </w:r>
      <w:r>
        <w:rPr>
          <w:rFonts w:ascii="Times New Roman" w:hAnsi="Times New Roman" w:cs="Times New Roman"/>
          <w:color w:val="000000" w:themeColor="text1"/>
          <w:sz w:val="20"/>
          <w:szCs w:val="24"/>
        </w:rPr>
        <w:t>preeklamsia</w:t>
      </w:r>
      <w:r w:rsidRPr="0007240A">
        <w:rPr>
          <w:rFonts w:ascii="Times New Roman" w:hAnsi="Times New Roman" w:cs="Times New Roman"/>
          <w:color w:val="000000" w:themeColor="text1"/>
          <w:sz w:val="20"/>
          <w:szCs w:val="24"/>
        </w:rPr>
        <w:t xml:space="preserve">, deteksi </w:t>
      </w:r>
      <w:r w:rsidR="00311E4F">
        <w:rPr>
          <w:rFonts w:ascii="Times New Roman" w:hAnsi="Times New Roman" w:cs="Times New Roman"/>
          <w:color w:val="000000" w:themeColor="text1"/>
          <w:sz w:val="20"/>
          <w:szCs w:val="24"/>
        </w:rPr>
        <w:t>risiko</w:t>
      </w:r>
      <w:r w:rsidRPr="0007240A">
        <w:rPr>
          <w:rFonts w:ascii="Times New Roman" w:hAnsi="Times New Roman" w:cs="Times New Roman"/>
          <w:color w:val="000000" w:themeColor="text1"/>
          <w:sz w:val="20"/>
          <w:szCs w:val="24"/>
        </w:rPr>
        <w:t xml:space="preserve">, </w:t>
      </w:r>
      <w:r w:rsidR="00311E4F">
        <w:rPr>
          <w:rFonts w:ascii="Times New Roman" w:hAnsi="Times New Roman" w:cs="Times New Roman"/>
          <w:color w:val="000000" w:themeColor="text1"/>
          <w:sz w:val="20"/>
          <w:szCs w:val="24"/>
        </w:rPr>
        <w:t>k-nearest neighbor</w:t>
      </w:r>
      <w:r w:rsidRPr="0007240A">
        <w:rPr>
          <w:rFonts w:ascii="Times New Roman" w:hAnsi="Times New Roman" w:cs="Times New Roman"/>
          <w:color w:val="000000" w:themeColor="text1"/>
          <w:sz w:val="20"/>
          <w:szCs w:val="24"/>
        </w:rPr>
        <w:t xml:space="preserve">, </w:t>
      </w:r>
      <w:r w:rsidR="00D67088">
        <w:rPr>
          <w:rFonts w:ascii="Times New Roman" w:hAnsi="Times New Roman" w:cs="Times New Roman"/>
          <w:color w:val="000000" w:themeColor="text1"/>
          <w:sz w:val="20"/>
          <w:szCs w:val="24"/>
        </w:rPr>
        <w:t>Euclidean distance.</w:t>
      </w:r>
    </w:p>
    <w:p w14:paraId="17299FCE" w14:textId="77777777" w:rsidR="00531B2F" w:rsidRPr="00CF1775" w:rsidRDefault="00531B2F" w:rsidP="00531B2F">
      <w:pPr>
        <w:pStyle w:val="Heading1"/>
        <w:jc w:val="center"/>
        <w:rPr>
          <w:rFonts w:ascii="Times New Roman" w:hAnsi="Times New Roman" w:cs="Times New Roman"/>
          <w:b/>
          <w:bCs/>
          <w:color w:val="auto"/>
          <w:sz w:val="24"/>
          <w:szCs w:val="24"/>
        </w:rPr>
      </w:pPr>
      <w:commentRangeStart w:id="1"/>
      <w:r w:rsidRPr="00CF1775">
        <w:rPr>
          <w:rFonts w:ascii="Times New Roman" w:hAnsi="Times New Roman" w:cs="Times New Roman"/>
          <w:b/>
          <w:bCs/>
          <w:color w:val="auto"/>
          <w:sz w:val="24"/>
          <w:szCs w:val="24"/>
        </w:rPr>
        <w:t>PENDAHULUAN</w:t>
      </w:r>
      <w:commentRangeEnd w:id="1"/>
      <w:r w:rsidRPr="00CF1775">
        <w:rPr>
          <w:rStyle w:val="CommentReference"/>
          <w:rFonts w:ascii="Times New Roman" w:hAnsi="Times New Roman" w:cs="Times New Roman"/>
          <w:b/>
          <w:bCs/>
          <w:color w:val="auto"/>
          <w:sz w:val="24"/>
          <w:szCs w:val="24"/>
        </w:rPr>
        <w:commentReference w:id="1"/>
      </w:r>
    </w:p>
    <w:p w14:paraId="4D2C9C00" w14:textId="20019C68" w:rsidR="00531B2F" w:rsidRDefault="00531B2F" w:rsidP="00531B2F">
      <w:pPr>
        <w:spacing w:line="240" w:lineRule="auto"/>
        <w:ind w:firstLine="540"/>
        <w:jc w:val="both"/>
        <w:rPr>
          <w:rFonts w:ascii="Times New Roman" w:hAnsi="Times New Roman" w:cs="Times New Roman"/>
          <w:sz w:val="24"/>
          <w:szCs w:val="24"/>
        </w:rPr>
      </w:pPr>
      <w:r>
        <w:rPr>
          <w:rFonts w:ascii="Times New Roman" w:hAnsi="Times New Roman" w:cs="Times New Roman"/>
          <w:sz w:val="24"/>
          <w:szCs w:val="24"/>
        </w:rPr>
        <w:t>Preeklamsia</w:t>
      </w:r>
      <w:commentRangeStart w:id="2"/>
      <w:r>
        <w:rPr>
          <w:rFonts w:ascii="Times New Roman" w:hAnsi="Times New Roman" w:cs="Times New Roman"/>
          <w:sz w:val="24"/>
          <w:szCs w:val="24"/>
        </w:rPr>
        <w:t xml:space="preserve"> merupakan gejala klinis berupa </w:t>
      </w:r>
      <w:r w:rsidRPr="00740F28">
        <w:rPr>
          <w:rFonts w:ascii="Times New Roman" w:hAnsi="Times New Roman" w:cs="Times New Roman"/>
          <w:iCs/>
          <w:sz w:val="24"/>
          <w:szCs w:val="24"/>
        </w:rPr>
        <w:t>hipertensi</w:t>
      </w:r>
      <w:r>
        <w:rPr>
          <w:rFonts w:ascii="Times New Roman" w:hAnsi="Times New Roman" w:cs="Times New Roman"/>
          <w:sz w:val="24"/>
          <w:szCs w:val="24"/>
        </w:rPr>
        <w:t xml:space="preserve"> dan  </w:t>
      </w:r>
      <w:r w:rsidRPr="00740F28">
        <w:rPr>
          <w:rFonts w:ascii="Times New Roman" w:hAnsi="Times New Roman" w:cs="Times New Roman"/>
          <w:iCs/>
          <w:sz w:val="24"/>
          <w:szCs w:val="24"/>
        </w:rPr>
        <w:t>proteinuria</w:t>
      </w:r>
      <w:r>
        <w:rPr>
          <w:rFonts w:ascii="Times New Roman" w:hAnsi="Times New Roman" w:cs="Times New Roman"/>
          <w:sz w:val="24"/>
          <w:szCs w:val="24"/>
        </w:rPr>
        <w:t xml:space="preserve"> pada kehamilan akibat vasopasme dan aktivasi endotel pada usia kehamilan lebih dari 20 minggu</w:t>
      </w:r>
      <w:commentRangeEnd w:id="2"/>
      <w:r>
        <w:rPr>
          <w:rStyle w:val="CommentReference"/>
        </w:rPr>
        <w:commentReference w:id="2"/>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{"citationItems":[{"id":"ITEM-1","itemData":{"abstract":"Manusia memiliki mata di sebelah kiri dan kanan. Kehilangan atau kerusakan salah satu bola mata dapat mengganggu penglihatan. Berdasarkan data WHO terdapat 285 juta orang di dunia yang mengalami gangguan penglihatan, dimana 39 juta orang mengalami kebutaan dan 246 juta orang mengalami berpenglihatan kurang (low vision). Tajam penglihatan sudah dikatakan low vision dengan visus 6/18. Secara global gangguan penglihatan tersebut disebabkan oleh kelainan refraksi 43%, katarak 33%, dan glaukoma 2%. Meskipun demikian, bila dikoreksi dini sekitar 80% gangguan penglihatan dapat dicegah maupun diobati.","author":[{"dropping-particle":"","family":"Denantika","given":"Oktaria","non-dropping-particle":"","parse-names":false,"suffix":""},{"dropping-particle":"","family":"Serudji","given":"Joserizal","non-dropping-particle":"","parse-names":false,"suffix":""},{"dropping-particle":"","family":"Revilla","given":"Gusti","non-dropping-particle":"","parse-names":false,"suffix":""}],"container-title":"Jurnal Kesehatan Masyarakat","id":"ITEM-1","issue":"1","issued":{"date-parts":[["2015"]]},"page":"212-217","title":"Hubungan Status Gravida dan Usia Ibu terhadap Kejadian Preeklampsi di RSUP Dr. M. Djamil Padang","type":"article-journal","volume":"4"},"uris":["http://www.mendeley.com/documents/?uuid=1481e2c9-d472-40fa-92f2-cefa82cb5c48","http://www.mendeley.com/documents/?uuid=e6682052-fe22-48b1-8594-758a8802ee8e"]}],"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1F2E0A">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commentRangeStart w:id="3"/>
      <w:r>
        <w:rPr>
          <w:rFonts w:ascii="Times New Roman" w:hAnsi="Times New Roman" w:cs="Times New Roman"/>
          <w:sz w:val="24"/>
          <w:szCs w:val="24"/>
        </w:rPr>
        <w:t>Di Indonesia, menurut Survey Demografi dan Kesehatan Indonesia (SDKI) pada tahun 2012 tercatat peningkatan signifikan Angka Kematian Ibu</w:t>
      </w:r>
      <w:r w:rsidR="00740F28">
        <w:rPr>
          <w:rFonts w:ascii="Times New Roman" w:hAnsi="Times New Roman" w:cs="Times New Roman"/>
          <w:sz w:val="24"/>
          <w:szCs w:val="24"/>
        </w:rPr>
        <w:t xml:space="preserve"> (AKI)</w:t>
      </w:r>
      <w:r>
        <w:rPr>
          <w:rFonts w:ascii="Times New Roman" w:hAnsi="Times New Roman" w:cs="Times New Roman"/>
          <w:sz w:val="24"/>
          <w:szCs w:val="24"/>
        </w:rPr>
        <w:t xml:space="preserve"> yaitu 359 per 100.000 Kelahiran Hidup (KH), lebih tinggi dari survey sebelumnya pa</w:t>
      </w:r>
      <w:r w:rsidR="00740F28">
        <w:rPr>
          <w:rFonts w:ascii="Times New Roman" w:hAnsi="Times New Roman" w:cs="Times New Roman"/>
          <w:sz w:val="24"/>
          <w:szCs w:val="24"/>
        </w:rPr>
        <w:t>d</w:t>
      </w:r>
      <w:r>
        <w:rPr>
          <w:rFonts w:ascii="Times New Roman" w:hAnsi="Times New Roman" w:cs="Times New Roman"/>
          <w:sz w:val="24"/>
          <w:szCs w:val="24"/>
        </w:rPr>
        <w:t>a</w:t>
      </w:r>
      <w:r w:rsidR="00740F28">
        <w:rPr>
          <w:rFonts w:ascii="Times New Roman" w:hAnsi="Times New Roman" w:cs="Times New Roman"/>
          <w:sz w:val="24"/>
          <w:szCs w:val="24"/>
        </w:rPr>
        <w:t xml:space="preserve"> </w:t>
      </w:r>
      <w:r>
        <w:rPr>
          <w:rFonts w:ascii="Times New Roman" w:hAnsi="Times New Roman" w:cs="Times New Roman"/>
          <w:sz w:val="24"/>
          <w:szCs w:val="24"/>
        </w:rPr>
        <w:t>tahun 2007. Di Jawa Timur menurut Dinas Kesehatan Jawa Timur pada tahun 2014 terdapat AKI 93,52 per 100.000 Kelahiran Hidup. Penyebab utamanaya adalah meningkatnya kasus pre</w:t>
      </w:r>
      <w:r w:rsidR="00740F28">
        <w:rPr>
          <w:rFonts w:ascii="Times New Roman" w:hAnsi="Times New Roman" w:cs="Times New Roman"/>
          <w:sz w:val="24"/>
          <w:szCs w:val="24"/>
        </w:rPr>
        <w:t>e</w:t>
      </w:r>
      <w:r>
        <w:rPr>
          <w:rFonts w:ascii="Times New Roman" w:hAnsi="Times New Roman" w:cs="Times New Roman"/>
          <w:sz w:val="24"/>
          <w:szCs w:val="24"/>
        </w:rPr>
        <w:t xml:space="preserve">klamsia/eklamsia dari 26,92% pada tahun 2010 menjadi 34,88% pada tahun 2012 </w:t>
      </w:r>
      <w:commentRangeEnd w:id="3"/>
      <w:r>
        <w:rPr>
          <w:rStyle w:val="CommentReference"/>
        </w:rPr>
        <w:commentReference w:id="3"/>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{"citationItems":[{"id":"ITEM-1","itemData":{"ISBN":"981-02-1540-1; 981-02-1541-X","abstract":"Preeklampsia/eklampsia merupakan salah satu penyebab kematian utama pada ibu, di samping perdarahan dan infeksi. Preeklampsia/eklampsia adalah penyakit yang unik karena hanya terjadi pada wanita hamil. Preeklampsia/eklampsia dikenal sebagai “disease of theories” karena banyak teori yang menjelaskan tentang penyebab preeklampsia/eklampsia dan sampai saat ini belum diketahui secara pasti penyebabnya. Beberapa faktor risiko telah teridentifi kasi dapat meningkatkan risiko terjadinya preeklampsia/eklampsia. Kejadiannya meningkat dari 2013-2015 di RSUD Kabupaten Gresik. Penelitian ini bertujuan untuk menganalisis pengaruh status kesehatan ibu terhadap derajat preeklampsia/eklampsia di Kabupaten Gresik. Jenis penelitian ini adalah survei analitik dengan desain cross sectional. Subjek penelitian adalah ibu preeklampsia/ eklampsia yang berjumlah 190 orang dan besar sampel 77 orang terdiri 11 ibu eklampsia, 22 ibu preeklampsia ringan, dan 44 ibu preeklampsia berat, menggunakan simple random sampling. Variabel independen dalam penelitian adalah status kesehatan ibu yang terdiri dari usia, riwayat preeklampsia/eklampsia, keturunan, hipertensi, dan paritas. Analisis data menggunakan uji regresi ordinal. Data didapatkan dari hasil wawancara dan data rekam medik. Hasil menunjukkan adanya pengaruh yang signifi kan (α &lt; 0,05) yaitu keturunan P/E (p = 0,027), hipertensi (p = 0,001), paritas (p = 0,000). Kejadian preeklampsia/eklampsia dipengaruhi oleh keturunan, hipertensi, dan paritas nulipara. Faktor risiko ini diharapkan menjadi perhatian khusus bagi tenaga kesehatan dan ibu dalam konseling kehamilan.","author":[{"dropping-particle":"","family":"Fatmawati","given":"Lilis","non-dropping-particle":"","parse-names":false,"suffix":""},{"dropping-particle":"","family":"Sulistyono","given":"Agus","non-dropping-particle":"","parse-names":false,"suffix":""},{"dropping-particle":"","family":"Notobroto","given":"Hari Basuki","non-dropping-particle":"","parse-names":false,"suffix":""}],"container-title":"Buletin Penelitian Sistem Kesehatan","id":"ITEM-1","issue":"2","issued":{"date-parts":[["2017"]]},"page":"52-58","title":"Pengaruh Status Kesehatan Ibu Terhadap Derajat Preeklampsia / Eklampsia Di Kabupaten Gresik","type":"article-journal","volume":"20"},"uris":["http://www.mendeley.com/documents/?uuid=58e3fea5-2e21-48ee-9b9d-dc3b636ef1cf","http://www.mendeley.com/documents/?uuid=5eefddf7-cbf9-42ac-a37d-d5380cc64f8c"]}],"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16029A">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2ADC3F97" w14:textId="435581A9" w:rsidR="00531B2F" w:rsidRDefault="00531B2F" w:rsidP="00531B2F">
      <w:pPr>
        <w:spacing w:line="240" w:lineRule="auto"/>
        <w:ind w:firstLine="540"/>
        <w:jc w:val="both"/>
        <w:rPr>
          <w:rFonts w:ascii="Times New Roman" w:hAnsi="Times New Roman" w:cs="Times New Roman"/>
          <w:sz w:val="24"/>
          <w:szCs w:val="24"/>
        </w:rPr>
      </w:pPr>
      <w:r>
        <w:rPr>
          <w:rFonts w:ascii="Times New Roman" w:hAnsi="Times New Roman" w:cs="Times New Roman"/>
          <w:sz w:val="24"/>
          <w:szCs w:val="24"/>
        </w:rPr>
        <w:t>Faktor Risiko yang menyebabkan meningkatnya pernyakit ini adalah faktor riwayat hipertensi, faktor keturunan, primigra</w:t>
      </w:r>
      <w:r w:rsidR="00740F28">
        <w:rPr>
          <w:rFonts w:ascii="Times New Roman" w:hAnsi="Times New Roman" w:cs="Times New Roman"/>
          <w:sz w:val="24"/>
          <w:szCs w:val="24"/>
        </w:rPr>
        <w:t>v</w:t>
      </w:r>
      <w:r>
        <w:rPr>
          <w:rFonts w:ascii="Times New Roman" w:hAnsi="Times New Roman" w:cs="Times New Roman"/>
          <w:sz w:val="24"/>
          <w:szCs w:val="24"/>
        </w:rPr>
        <w:t>ida dan nulipara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{"citationItems":[{"id":"ITEM-1","itemData":{"ISBN":"981-02-1540-1; 981-02-1541-X","abstract":"Preeklampsia/eklampsia merupakan salah satu penyebab kematian utama pada ibu, di samping perdarahan dan infeksi. Preeklampsia/eklampsia adalah penyakit yang unik karena hanya terjadi pada wanita hamil. Preeklampsia/eklampsia dikenal sebagai “disease of theories” karena banyak teori yang menjelaskan tentang penyebab preeklampsia/eklampsia dan sampai saat ini belum diketahui secara pasti penyebabnya. Beberapa faktor risiko telah teridentifi kasi dapat meningkatkan risiko terjadinya preeklampsia/eklampsia. Kejadiannya meningkat dari 2013-2015 di RSUD Kabupaten Gresik. Penelitian ini bertujuan untuk menganalisis pengaruh status kesehatan ibu terhadap derajat preeklampsia/eklampsia di Kabupaten Gresik. Jenis penelitian ini adalah survei analitik dengan desain cross sectional. Subjek penelitian adalah ibu preeklampsia/ eklampsia yang berjumlah 190 orang dan besar sampel 77 orang terdiri 11 ibu eklampsia, 22 ibu preeklampsia ringan, dan 44 ibu preeklampsia berat, menggunakan simple random sampling. Variabel independen dalam penelitian adalah status kesehatan ibu yang terdiri dari usia, riwayat preeklampsia/eklampsia, keturunan, hipertensi, dan paritas. Analisis data menggunakan uji regresi ordinal. Data didapatkan dari hasil wawancara dan data rekam medik. Hasil menunjukkan adanya pengaruh yang signifi kan (α &lt; 0,05) yaitu keturunan P/E (p = 0,027), hipertensi (p = 0,001), paritas (p = 0,000). Kejadian preeklampsia/eklampsia dipengaruhi oleh keturunan, hipertensi, dan paritas nulipara. Faktor risiko ini diharapkan menjadi perhatian khusus bagi tenaga kesehatan dan ibu dalam konseling kehamilan.","author":[{"dropping-particle":"","family":"Fatmawati","given":"Lilis","non-dropping-particle":"","parse-names":false,"suffix":""},{"dropping-particle":"","family":"Sulistyono","given":"Agus","non-dropping-particle":"","parse-names":false,"suffix":""},{"dropping-particle":"","family":"Notobroto","given":"Hari Basuki","non-dropping-particle":"","parse-names":false,"suffix":""}],"container-title":"Buletin Penelitian Sistem Kesehatan","id":"ITEM-1","issue":"2","issued":{"date-parts":[["2017"]]},"page":"52-58","title":"Pengaruh Status Kesehatan Ibu Terhadap Derajat Preeklampsia / Eklampsia Di Kabupaten Gresik","type":"article-journal","volume":"20"},"uris":["http://www.mendeley.com/documents/?uuid=5eefddf7-cbf9-42ac-a37d-d5380cc64f8c","http://www.mendeley.com/documents/?uuid=58e3fea5-2e21-48ee-9b9d-dc3b636ef1cf"]}],"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3C15F5">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kehamilan berulang kali, riwayat diabetes, ganguan ginjal, serta penambahan berat badan berlebih selama kehamilan yaitu lebih dari 1 kg/minggu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{"citationItems":[{"id":"ITEM-1","itemData":{"abstract":"Manusia memiliki mata di sebelah kiri dan kanan. Kehilangan atau kerusakan salah satu bola mata dapat mengganggu penglihatan. Berdasarkan data WHO terdapat 285 juta orang di dunia yang mengalami gangguan penglihatan, dimana 39 juta orang mengalami kebutaan dan 246 juta orang mengalami berpenglihatan kurang (low vision). Tajam penglihatan sudah dikatakan low vision dengan visus 6/18. Secara global gangguan penglihatan tersebut disebabkan oleh kelainan refraksi 43%, katarak 33%, dan glaukoma 2%. Meskipun demikian, bila dikoreksi dini sekitar 80% gangguan penglihatan dapat dicegah maupun diobati.","author":[{"dropping-particle":"","family":"Denantika","given":"Oktaria","non-dropping-particle":"","parse-names":false,"suffix":""},{"dropping-particle":"","family":"Serudji","given":"Joserizal","non-dropping-particle":"","parse-names":false,"suffix":""},{"dropping-particle":"","family":"Revilla","given":"Gusti","non-dropping-particle":"","parse-names":false,"suffix":""}],"container-title":"Jurnal Kesehatan Masyarakat","id":"ITEM-1","issue":"1","issued":{"date-parts":[["2015"]]},"page":"212-217","title":"Hubungan Status Gravida dan Usia Ibu terhadap Kejadian Preeklampsi di RSUP Dr. M. Djamil Padang","type":"article-journal","volume":"4"},"uris":["http://www.mendeley.com/documents/?uuid=e6682052-fe22-48b1-8594-758a8802ee8e","http://www.mendeley.com/documents/?uuid=1481e2c9-d472-40fa-92f2-cefa82cb5c48"]}],"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3C15F5">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Menurut penelitian terbaru, umur tidak lagi mempengaruhi preeklamsia secara signifikan jika dibandingkan dengan hipertensi dan faktor keturunan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{"citationItems":[{"id":"ITEM-1","itemData":{"ISBN":"981-02-1540-1; 981-02-1541-X","abstract":"Preeklampsia/eklampsia merupakan salah satu penyebab kematian utama pada ibu, di samping perdarahan dan infeksi. Preeklampsia/eklampsia adalah penyakit yang unik karena hanya terjadi pada wanita hamil. Preeklampsia/eklampsia dikenal sebagai “disease of theories” karena banyak teori yang menjelaskan tentang penyebab preeklampsia/eklampsia dan sampai saat ini belum diketahui secara pasti penyebabnya. Beberapa faktor risiko telah teridentifi kasi dapat meningkatkan risiko terjadinya preeklampsia/eklampsia. Kejadiannya meningkat dari 2013-2015 di RSUD Kabupaten Gresik. Penelitian ini bertujuan untuk menganalisis pengaruh status kesehatan ibu terhadap derajat preeklampsia/eklampsia di Kabupaten Gresik. Jenis penelitian ini adalah survei analitik dengan desain cross sectional. Subjek penelitian adalah ibu preeklampsia/ eklampsia yang berjumlah 190 orang dan besar sampel 77 orang terdiri 11 ibu eklampsia, 22 ibu preeklampsia ringan, dan 44 ibu preeklampsia berat, menggunakan simple random sampling. Variabel independen dalam penelitian adalah status kesehatan ibu yang terdiri dari usia, riwayat preeklampsia/eklampsia, keturunan, hipertensi, dan paritas. Analisis data menggunakan uji regresi ordinal. Data didapatkan dari hasil wawancara dan data rekam medik. Hasil menunjukkan adanya pengaruh yang signifi kan (α &lt; 0,05) yaitu keturunan P/E (p = 0,027), hipertensi (p = 0,001), paritas (p = 0,000). Kejadian preeklampsia/eklampsia dipengaruhi oleh keturunan, hipertensi, dan paritas nulipara. Faktor risiko ini diharapkan menjadi perhatian khusus bagi tenaga kesehatan dan ibu dalam konseling kehamilan.","author":[{"dropping-particle":"","family":"Fatmawati","given":"Lilis","non-dropping-particle":"","parse-names":false,"suffix":""},{"dropping-particle":"","family":"Sulistyono","given":"Agus","non-dropping-particle":"","parse-names":false,"suffix":""},{"dropping-particle":"","family":"Notobroto","given":"Hari Basuki","non-dropping-particle":"","parse-names":false,"suffix":""}],"container-title":"Buletin Penelitian Sistem Kesehatan","id":"ITEM-1","issue":"2","issued":{"date-parts":[["2017"]]},"page":"52-58","title":"Pengaruh Status Kesehatan Ibu Terhadap Derajat Preeklampsia / Eklampsia Di Kabupaten Gresik","type":"article-journal","volume":"20"},"uris":["http://www.mendeley.com/documents/?uuid=5eefddf7-cbf9-42ac-a37d-d5380cc64f8c","http://www.mendeley.com/documents/?uuid=58e3fea5-2e21-48ee-9b9d-dc3b636ef1cf"]}],"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3C15F5">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AFB2891" w14:textId="6F981403" w:rsidR="00531B2F" w:rsidRDefault="00531B2F" w:rsidP="00531B2F">
      <w:pPr>
        <w:spacing w:line="24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Dari kasus kematian yang ditimbulkan oleh preeklamsia, penyebab utama sebesar 42% dari kematian diakibatkan oleh penundaan pencarian bantuan medis, </w:t>
      </w:r>
      <w:r>
        <w:rPr>
          <w:rFonts w:ascii="Times New Roman" w:hAnsi="Times New Roman" w:cs="Times New Roman"/>
          <w:sz w:val="24"/>
          <w:szCs w:val="24"/>
        </w:rPr>
        <w:lastRenderedPageBreak/>
        <w:t xml:space="preserve">39% disebabkan oleh pengetahuan terbatas dari pasien mengenai preeklamsia, dan 39% disebabkan oleh kondisi pasien yang tidak tertolong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{"citationItems":[{"id":"ITEM-1","itemData":{"URL":"https://www.medscape.com/viewarticle/841357","accessed":{"date-parts":[["2020","2","24"]]},"id":"ITEM-1","issued":{"date-parts":[["0"]]},"title":"Maternal Mortality Largely Preventable, Large Study Shows","type":"webpage"},"uris":["http://www.mendeley.com/documents/?uuid=ad3981e8-cd12-3a89-9ba1-093a84b198fe"]}],"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390EC9">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A18820E" w14:textId="4F70C46B" w:rsidR="00531B2F" w:rsidRDefault="00531B2F" w:rsidP="00531B2F">
      <w:pPr>
        <w:spacing w:line="240" w:lineRule="auto"/>
        <w:ind w:firstLine="540"/>
        <w:jc w:val="both"/>
        <w:rPr>
          <w:rFonts w:ascii="Times New Roman" w:hAnsi="Times New Roman" w:cs="Times New Roman"/>
          <w:sz w:val="24"/>
          <w:szCs w:val="24"/>
        </w:rPr>
      </w:pPr>
      <w:commentRangeStart w:id="4"/>
      <w:ins w:id="5" w:author="Alfian MN (target conflict)" w:date="2020-03-23T13:42:00Z">
        <w:r>
          <w:rPr>
            <w:rFonts w:ascii="Times New Roman" w:hAnsi="Times New Roman" w:cs="Times New Roman"/>
            <w:sz w:val="24"/>
            <w:szCs w:val="24"/>
          </w:rPr>
          <w:t xml:space="preserve">Kasus kematian terbesar yang disebabkan oleh preeklamsia disebabkan terutama </w:t>
        </w:r>
      </w:ins>
      <w:ins w:id="6" w:author="Thoriqul Aziz (source conflict)" w:date="2020-03-23T13:42:00Z">
        <w:r w:rsidR="004C3E5A">
          <w:rPr>
            <w:rFonts w:ascii="Times New Roman" w:hAnsi="Times New Roman" w:cs="Times New Roman"/>
            <w:sz w:val="24"/>
            <w:szCs w:val="24"/>
          </w:rPr>
          <w:t>karena</w:t>
        </w:r>
      </w:ins>
      <w:r>
        <w:rPr>
          <w:rFonts w:ascii="Times New Roman" w:hAnsi="Times New Roman" w:cs="Times New Roman"/>
          <w:sz w:val="24"/>
          <w:szCs w:val="24"/>
        </w:rPr>
        <w:t xml:space="preserve"> terlambatnya pencarian bantuan medis dan pengetahuan terbatas pasien terkait preeklamsia. Maka dari itu, diperlukan pengetahuan terkait gejala penyakit serta pendeteksian dini untuk mencegah terjadinya perkembangan penyakit lebih lanjut</w:t>
      </w:r>
      <w:ins w:id="7" w:author="Thoriqul Aziz (target conflict)" w:date="2020-03-22T12:27:00Z">
        <w:r>
          <w:rPr>
            <w:rFonts w:ascii="Times New Roman" w:hAnsi="Times New Roman" w:cs="Times New Roman"/>
            <w:sz w:val="24"/>
            <w:szCs w:val="24"/>
          </w:rPr>
          <w:t xml:space="preserve">. </w:t>
        </w:r>
        <w:r w:rsidR="008B2B49">
          <w:rPr>
            <w:rFonts w:ascii="Times New Roman" w:hAnsi="Times New Roman" w:cs="Times New Roman"/>
            <w:sz w:val="24"/>
            <w:szCs w:val="24"/>
          </w:rPr>
          <w:t>Dengan menggunakan pendekatan teknologi, diharapkan ibu hamil akan lebih memperhatikan respon kondisi tubuh terhadap kondisi bayi pasca kehamilan</w:t>
        </w:r>
        <w:r w:rsidR="00FD1397">
          <w:rPr>
            <w:rFonts w:ascii="Times New Roman" w:hAnsi="Times New Roman" w:cs="Times New Roman"/>
            <w:sz w:val="24"/>
            <w:szCs w:val="24"/>
          </w:rPr>
          <w:t>.</w:t>
        </w:r>
        <w:r w:rsidR="00887697">
          <w:rPr>
            <w:rFonts w:ascii="Times New Roman" w:hAnsi="Times New Roman" w:cs="Times New Roman"/>
            <w:sz w:val="24"/>
            <w:szCs w:val="24"/>
          </w:rPr>
          <w:t xml:space="preserve"> </w:t>
        </w:r>
      </w:ins>
      <w:ins w:id="8" w:author="Alfian MN (target conflict)" w:date="2020-03-23T13:42:00Z">
        <w:r>
          <w:rPr>
            <w:rFonts w:ascii="Times New Roman" w:hAnsi="Times New Roman" w:cs="Times New Roman"/>
            <w:sz w:val="24"/>
            <w:szCs w:val="24"/>
          </w:rPr>
          <w:t>Dengan menggunakan pendekatan teknologi, diharapkan ibu hamil akan lebih memperhatikan respon kondisi tubuh terhadap kondisi bayi pasca kehamilan</w:t>
        </w:r>
        <w:r w:rsidR="00976653">
          <w:rPr>
            <w:rFonts w:ascii="Times New Roman" w:hAnsi="Times New Roman" w:cs="Times New Roman"/>
            <w:sz w:val="24"/>
            <w:szCs w:val="24"/>
          </w:rPr>
          <w:t>[4</w:t>
        </w:r>
        <w:r>
          <w:rPr>
            <w:rFonts w:ascii="Times New Roman" w:hAnsi="Times New Roman" w:cs="Times New Roman"/>
            <w:sz w:val="24"/>
            <w:szCs w:val="24"/>
          </w:rPr>
          <w:t xml:space="preserve">]. </w:t>
        </w:r>
        <w:commentRangeEnd w:id="4"/>
        <w:r>
          <w:rPr>
            <w:rStyle w:val="CommentReference"/>
          </w:rPr>
          <w:commentReference w:id="4"/>
        </w:r>
      </w:ins>
    </w:p>
    <w:p w14:paraId="02376106" w14:textId="21CB92C4" w:rsidR="004C3E5A" w:rsidRDefault="00531B2F" w:rsidP="002F061C">
      <w:pPr>
        <w:spacing w:line="240" w:lineRule="auto"/>
        <w:ind w:firstLine="540"/>
        <w:jc w:val="both"/>
        <w:rPr>
          <w:rFonts w:ascii="Times New Roman" w:hAnsi="Times New Roman" w:cs="Times New Roman"/>
          <w:sz w:val="24"/>
          <w:szCs w:val="24"/>
        </w:rPr>
      </w:pPr>
      <w:r w:rsidRPr="00531B2F">
        <w:rPr>
          <w:rFonts w:ascii="Times New Roman" w:hAnsi="Times New Roman" w:cs="Times New Roman"/>
          <w:sz w:val="24"/>
          <w:szCs w:val="24"/>
        </w:rPr>
        <w:t xml:space="preserve">Salah satu cara yang dapat dimanfaatkan untuk melakukan pendeteksian otomatis adalah menggunakan teknologi kecerdasan buatan. Salah satu contohnya adalah sistem pakar. Tujuan dari penggunaan sistem pakar ini adalah untuk memindahkan kepakaran dari seorang ahli ke dalam sistem komputer. Sehingga komputer memiliki kemampuan untuk mendeteksi penyakit yang diinginkan. Salah satu metode yang dapat digunakan yaitu </w:t>
      </w:r>
      <w:r w:rsidRPr="00531B2F">
        <w:rPr>
          <w:rFonts w:ascii="Times New Roman" w:hAnsi="Times New Roman" w:cs="Times New Roman"/>
          <w:i/>
          <w:sz w:val="24"/>
          <w:szCs w:val="24"/>
        </w:rPr>
        <w:t>K-Nearest Neighbors</w:t>
      </w:r>
      <w:r w:rsidR="00535CF3">
        <w:rPr>
          <w:rFonts w:ascii="Times New Roman" w:hAnsi="Times New Roman" w:cs="Times New Roman"/>
          <w:i/>
          <w:sz w:val="24"/>
          <w:szCs w:val="24"/>
        </w:rPr>
        <w:t xml:space="preserve"> </w:t>
      </w:r>
      <w:r w:rsidR="00975EE0">
        <w:rPr>
          <w:rFonts w:ascii="Times New Roman" w:hAnsi="Times New Roman" w:cs="Times New Roman"/>
          <w:sz w:val="24"/>
          <w:szCs w:val="24"/>
        </w:rPr>
        <w:t>[5]</w:t>
      </w:r>
      <w:r w:rsidRPr="00531B2F">
        <w:rPr>
          <w:rFonts w:ascii="Times New Roman" w:hAnsi="Times New Roman" w:cs="Times New Roman"/>
          <w:sz w:val="24"/>
          <w:szCs w:val="24"/>
        </w:rPr>
        <w:t>. Metode ini mampu membantu sistem untuk menganalisis data dari kasus-kasus sebelumnya untuk selanjutnya memberikan kesimpulan berdasarkan pendekata</w:t>
      </w:r>
      <w:r w:rsidR="0043161B">
        <w:rPr>
          <w:rFonts w:ascii="Times New Roman" w:hAnsi="Times New Roman" w:cs="Times New Roman"/>
          <w:sz w:val="24"/>
          <w:szCs w:val="24"/>
        </w:rPr>
        <w:t xml:space="preserve">n terhadap data yang dianalisis. </w:t>
      </w:r>
      <w:ins w:id="9" w:author="Thoriqul Aziz (source conflict)" w:date="2020-03-23T13:42:00Z">
        <w:r w:rsidR="004C3E5A">
          <w:rPr>
            <w:rFonts w:ascii="Times New Roman" w:hAnsi="Times New Roman" w:cs="Times New Roman"/>
            <w:sz w:val="24"/>
            <w:szCs w:val="24"/>
          </w:rPr>
          <w:t>Algoritma KNN memiliki arsitektur yang sederhana, dimana klasifikasi yang dilakukan oleh sistem didasarkan pada kedekatan antar data. Selain karena sederhana, beb</w:t>
        </w:r>
        <w:r w:rsidR="006A0426">
          <w:rPr>
            <w:rFonts w:ascii="Times New Roman" w:hAnsi="Times New Roman" w:cs="Times New Roman"/>
            <w:sz w:val="24"/>
            <w:szCs w:val="24"/>
          </w:rPr>
          <w:t>erapa kelebihan dari KNN antara lain</w:t>
        </w:r>
        <w:r w:rsidR="00990080">
          <w:rPr>
            <w:rFonts w:ascii="Times New Roman" w:hAnsi="Times New Roman" w:cs="Times New Roman"/>
            <w:sz w:val="24"/>
            <w:szCs w:val="24"/>
          </w:rPr>
          <w:t xml:space="preserve"> efektif, memiliki </w:t>
        </w:r>
        <w:r w:rsidR="00E15939">
          <w:rPr>
            <w:rFonts w:ascii="Times New Roman" w:hAnsi="Times New Roman" w:cs="Times New Roman"/>
            <w:sz w:val="24"/>
            <w:szCs w:val="24"/>
          </w:rPr>
          <w:t>intuitive yang baik, dapat menentukan banyak domain pada klasifikasi data yang cukup besar.</w:t>
        </w:r>
        <w:r w:rsidR="00473F27">
          <w:rPr>
            <w:rFonts w:ascii="Times New Roman" w:hAnsi="Times New Roman" w:cs="Times New Roman"/>
            <w:sz w:val="24"/>
            <w:szCs w:val="24"/>
          </w:rPr>
          <w:t xml:space="preserve"> Algoritma KNN menentukan jarak data testing terhadap data training, kemudian klasifikasi dilakukan dengan melihat jumlah tetangga terdekat </w:t>
        </w:r>
      </w:ins>
      <w:r w:rsidR="00535CF3">
        <w:rPr>
          <w:rFonts w:ascii="Times New Roman" w:hAnsi="Times New Roman" w:cs="Times New Roman"/>
          <w:sz w:val="24"/>
          <w:szCs w:val="24"/>
        </w:rPr>
        <w:t>[6]</w:t>
      </w:r>
      <w:ins w:id="10" w:author="Thoriqul Aziz (source conflict)" w:date="2020-03-23T13:42:00Z">
        <w:r w:rsidR="00473F27">
          <w:rPr>
            <w:rFonts w:ascii="Times New Roman" w:hAnsi="Times New Roman" w:cs="Times New Roman"/>
            <w:sz w:val="24"/>
            <w:szCs w:val="24"/>
          </w:rPr>
          <w:t>.</w:t>
        </w:r>
        <w:r w:rsidR="00E15939">
          <w:rPr>
            <w:rFonts w:ascii="Times New Roman" w:hAnsi="Times New Roman" w:cs="Times New Roman"/>
            <w:sz w:val="24"/>
            <w:szCs w:val="24"/>
          </w:rPr>
          <w:t xml:space="preserve"> Dalam kasus ini, Algoritma KNN digunakan sebagai klasifikasi antara data rekam medis  pasien </w:t>
        </w:r>
      </w:ins>
      <w:r w:rsidR="0043161B">
        <w:rPr>
          <w:rFonts w:ascii="Times New Roman" w:hAnsi="Times New Roman" w:cs="Times New Roman"/>
          <w:sz w:val="24"/>
          <w:szCs w:val="24"/>
        </w:rPr>
        <w:t>p</w:t>
      </w:r>
      <w:ins w:id="11" w:author="Thoriqul Aziz (source conflict)" w:date="2020-03-23T13:42:00Z">
        <w:r w:rsidR="00E15939">
          <w:rPr>
            <w:rFonts w:ascii="Times New Roman" w:hAnsi="Times New Roman" w:cs="Times New Roman"/>
            <w:sz w:val="24"/>
            <w:szCs w:val="24"/>
          </w:rPr>
          <w:t>reeklamsia dan pasien normal.</w:t>
        </w:r>
      </w:ins>
    </w:p>
    <w:p w14:paraId="5EB05600" w14:textId="13807C58" w:rsidR="00E0559F" w:rsidRDefault="00473F27" w:rsidP="00975EE0">
      <w:pPr>
        <w:spacing w:line="240" w:lineRule="auto"/>
        <w:ind w:firstLine="540"/>
        <w:jc w:val="both"/>
        <w:rPr>
          <w:rFonts w:ascii="Times New Roman" w:hAnsi="Times New Roman" w:cs="Times New Roman"/>
          <w:sz w:val="24"/>
          <w:szCs w:val="24"/>
        </w:rPr>
      </w:pPr>
      <w:ins w:id="12" w:author="Thoriqul Aziz (source conflict)" w:date="2020-03-23T13:42:00Z">
        <w:r>
          <w:rPr>
            <w:rFonts w:ascii="Times New Roman" w:hAnsi="Times New Roman" w:cs="Times New Roman"/>
            <w:sz w:val="24"/>
            <w:szCs w:val="24"/>
          </w:rPr>
          <w:t>Metode sebelumnya yang digunakan dalam mendeteksi penyakit yang sama adalah dengan metode backpropagation. Akan tetapi, menurut studi menyatakan bahwa metode algoritma KNN dalam melakukan identifikasi penyakit dapat memiliki akurasi yang lebih baik dalam jumlah data yang lebih besar dibandingkan dengan metode backpropagation. Selain itu, proses training dari algoritma KNN lebih cepat karena tidak melalui jumlah iterasi sebesar metode backpropagation, sehingga tidak membutuhkan spesifikasi alat yang cukup besar dalam pengolahan data</w:t>
        </w:r>
      </w:ins>
      <w:r w:rsidR="00535CF3">
        <w:rPr>
          <w:rFonts w:ascii="Times New Roman" w:hAnsi="Times New Roman" w:cs="Times New Roman"/>
          <w:sz w:val="24"/>
          <w:szCs w:val="24"/>
        </w:rPr>
        <w:t>[7]</w:t>
      </w:r>
      <w:ins w:id="13" w:author="Thoriqul Aziz (source conflict)" w:date="2020-03-23T13:42:00Z">
        <w:r>
          <w:rPr>
            <w:rFonts w:ascii="Times New Roman" w:hAnsi="Times New Roman" w:cs="Times New Roman"/>
            <w:sz w:val="24"/>
            <w:szCs w:val="24"/>
          </w:rPr>
          <w:t>.</w:t>
        </w:r>
      </w:ins>
      <w:r w:rsidR="00975EE0">
        <w:rPr>
          <w:rFonts w:ascii="Times New Roman" w:hAnsi="Times New Roman" w:cs="Times New Roman"/>
          <w:sz w:val="24"/>
          <w:szCs w:val="24"/>
        </w:rPr>
        <w:t xml:space="preserve"> </w:t>
      </w:r>
    </w:p>
    <w:p w14:paraId="5CAD197E" w14:textId="610A5CD6" w:rsidR="00CF1775" w:rsidRDefault="00CF1775" w:rsidP="00CF1775">
      <w:pPr>
        <w:pStyle w:val="Heading1"/>
        <w:jc w:val="center"/>
        <w:rPr>
          <w:rFonts w:ascii="Times New Roman" w:hAnsi="Times New Roman" w:cs="Times New Roman"/>
          <w:b/>
          <w:bCs/>
          <w:color w:val="auto"/>
          <w:sz w:val="24"/>
          <w:szCs w:val="24"/>
        </w:rPr>
      </w:pPr>
      <w:r w:rsidRPr="00CF1775">
        <w:rPr>
          <w:rFonts w:ascii="Times New Roman" w:hAnsi="Times New Roman" w:cs="Times New Roman"/>
          <w:b/>
          <w:bCs/>
          <w:color w:val="auto"/>
          <w:sz w:val="24"/>
          <w:szCs w:val="24"/>
        </w:rPr>
        <w:t>Metode</w:t>
      </w:r>
    </w:p>
    <w:p w14:paraId="3C72F53A" w14:textId="7DAF7C20" w:rsidR="00A844C3" w:rsidRDefault="002477FA" w:rsidP="002477FA">
      <w:pPr>
        <w:spacing w:line="240" w:lineRule="auto"/>
        <w:jc w:val="both"/>
        <w:rPr>
          <w:rFonts w:ascii="Times New Roman" w:hAnsi="Times New Roman" w:cs="Times New Roman"/>
          <w:b/>
          <w:sz w:val="24"/>
          <w:szCs w:val="24"/>
        </w:rPr>
      </w:pPr>
      <w:r>
        <w:rPr>
          <w:rFonts w:ascii="Times New Roman" w:hAnsi="Times New Roman" w:cs="Times New Roman"/>
          <w:b/>
          <w:sz w:val="24"/>
          <w:szCs w:val="24"/>
        </w:rPr>
        <w:t>Tahapan Penelitian</w:t>
      </w:r>
    </w:p>
    <w:p w14:paraId="6C676BF7" w14:textId="79C4842C" w:rsidR="00E45AC5" w:rsidRDefault="002477FA" w:rsidP="002477F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Dalam tahapan penelitian ini dimulai dengan menentukan latar belakang permasalahan, tujuan dari penelitian, serta batasan masalah yang akan dibahas dalam penelitian. Selanjutnya pada tahap kedua, terkait dengan metode pengumpulan data kasus </w:t>
      </w:r>
      <w:r w:rsidR="00FB51D6">
        <w:rPr>
          <w:rFonts w:ascii="Times New Roman" w:hAnsi="Times New Roman" w:cs="Times New Roman"/>
          <w:sz w:val="24"/>
          <w:szCs w:val="24"/>
        </w:rPr>
        <w:t>Preeklamsia</w:t>
      </w:r>
      <w:r>
        <w:rPr>
          <w:rFonts w:ascii="Times New Roman" w:hAnsi="Times New Roman" w:cs="Times New Roman"/>
          <w:sz w:val="24"/>
          <w:szCs w:val="24"/>
        </w:rPr>
        <w:t>. Tahap ketiga yaitu penerapan metode K-Nearest Neighbor</w:t>
      </w:r>
      <w:r w:rsidR="000D703E">
        <w:rPr>
          <w:rFonts w:ascii="Times New Roman" w:hAnsi="Times New Roman" w:cs="Times New Roman"/>
          <w:sz w:val="24"/>
          <w:szCs w:val="24"/>
        </w:rPr>
        <w:t xml:space="preserve"> (KNN)</w:t>
      </w:r>
      <w:r>
        <w:rPr>
          <w:rFonts w:ascii="Times New Roman" w:hAnsi="Times New Roman" w:cs="Times New Roman"/>
          <w:sz w:val="24"/>
          <w:szCs w:val="24"/>
        </w:rPr>
        <w:t xml:space="preserve"> pada aplikasi </w:t>
      </w:r>
      <w:r w:rsidR="0043161B">
        <w:rPr>
          <w:rFonts w:ascii="Times New Roman" w:hAnsi="Times New Roman" w:cs="Times New Roman"/>
          <w:sz w:val="24"/>
          <w:szCs w:val="24"/>
        </w:rPr>
        <w:t>MATLAB</w:t>
      </w:r>
      <w:r>
        <w:rPr>
          <w:rFonts w:ascii="Times New Roman" w:hAnsi="Times New Roman" w:cs="Times New Roman"/>
          <w:sz w:val="24"/>
          <w:szCs w:val="24"/>
        </w:rPr>
        <w:t xml:space="preserve"> dengan pembagian data training dan </w:t>
      </w:r>
      <w:r>
        <w:rPr>
          <w:rFonts w:ascii="Times New Roman" w:hAnsi="Times New Roman" w:cs="Times New Roman"/>
          <w:sz w:val="24"/>
          <w:szCs w:val="24"/>
        </w:rPr>
        <w:lastRenderedPageBreak/>
        <w:t xml:space="preserve">testing KNN. Tahap keempat merupakan bagian analisis hasil prediksi </w:t>
      </w:r>
      <w:r w:rsidR="000D703E">
        <w:rPr>
          <w:rFonts w:ascii="Times New Roman" w:hAnsi="Times New Roman" w:cs="Times New Roman"/>
          <w:sz w:val="24"/>
          <w:szCs w:val="24"/>
        </w:rPr>
        <w:t>KNN. Pada tahap kelima atau terakhir yaitu memberikan hasil kesimpulan dan saran.</w:t>
      </w:r>
    </w:p>
    <w:p w14:paraId="42FE81BE" w14:textId="09E88B61" w:rsidR="00E51E12" w:rsidRDefault="006A16B0" w:rsidP="002477FA">
      <w:p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30275265" wp14:editId="1A51E1BF">
                <wp:simplePos x="0" y="0"/>
                <wp:positionH relativeFrom="column">
                  <wp:posOffset>659130</wp:posOffset>
                </wp:positionH>
                <wp:positionV relativeFrom="paragraph">
                  <wp:posOffset>86353</wp:posOffset>
                </wp:positionV>
                <wp:extent cx="4038600" cy="4772454"/>
                <wp:effectExtent l="0" t="0" r="19050" b="28575"/>
                <wp:wrapNone/>
                <wp:docPr id="18" name="Group 18"/>
                <wp:cNvGraphicFramePr/>
                <a:graphic xmlns:a="http://schemas.openxmlformats.org/drawingml/2006/main">
                  <a:graphicData uri="http://schemas.microsoft.com/office/word/2010/wordprocessingGroup">
                    <wpg:wgp>
                      <wpg:cNvGrpSpPr/>
                      <wpg:grpSpPr>
                        <a:xfrm>
                          <a:off x="0" y="0"/>
                          <a:ext cx="4038600" cy="4772454"/>
                          <a:chOff x="0" y="0"/>
                          <a:chExt cx="4038600" cy="4772454"/>
                        </a:xfrm>
                      </wpg:grpSpPr>
                      <wpg:grpSp>
                        <wpg:cNvPr id="24" name="Group 24"/>
                        <wpg:cNvGrpSpPr/>
                        <wpg:grpSpPr>
                          <a:xfrm>
                            <a:off x="0" y="0"/>
                            <a:ext cx="4038600" cy="4124325"/>
                            <a:chOff x="0" y="0"/>
                            <a:chExt cx="3580765" cy="3792220"/>
                          </a:xfrm>
                        </wpg:grpSpPr>
                        <wpg:grpSp>
                          <wpg:cNvPr id="23" name="Group 23"/>
                          <wpg:cNvGrpSpPr/>
                          <wpg:grpSpPr>
                            <a:xfrm>
                              <a:off x="0" y="0"/>
                              <a:ext cx="3580765" cy="3792220"/>
                              <a:chOff x="0" y="0"/>
                              <a:chExt cx="3580765" cy="3792220"/>
                            </a:xfrm>
                          </wpg:grpSpPr>
                          <wps:wsp>
                            <wps:cNvPr id="9" name="Rounded Rectangle 9"/>
                            <wps:cNvSpPr/>
                            <wps:spPr>
                              <a:xfrm>
                                <a:off x="0" y="0"/>
                                <a:ext cx="1685925" cy="1304925"/>
                              </a:xfrm>
                              <a:prstGeom prst="roundRect">
                                <a:avLst/>
                              </a:prstGeom>
                              <a:ln w="1905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61925" y="228600"/>
                                <a:ext cx="134302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2B4828C6" w14:textId="77777777" w:rsidR="00507CBD" w:rsidRPr="0072011F" w:rsidRDefault="00507CBD" w:rsidP="00507CBD">
                                  <w:pPr>
                                    <w:jc w:val="center"/>
                                    <w:rPr>
                                      <w:rFonts w:ascii="Times New Roman" w:hAnsi="Times New Roman" w:cs="Times New Roman"/>
                                      <w:sz w:val="18"/>
                                      <w:szCs w:val="18"/>
                                    </w:rPr>
                                  </w:pPr>
                                  <w:r w:rsidRPr="0072011F">
                                    <w:rPr>
                                      <w:rFonts w:ascii="Times New Roman" w:hAnsi="Times New Roman" w:cs="Times New Roman"/>
                                      <w:sz w:val="18"/>
                                      <w:szCs w:val="18"/>
                                    </w:rPr>
                                    <w:t>Latar Belakang dan Perumusan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1925" y="819150"/>
                                <a:ext cx="1342800" cy="392400"/>
                              </a:xfrm>
                              <a:prstGeom prst="rect">
                                <a:avLst/>
                              </a:prstGeom>
                            </wps:spPr>
                            <wps:style>
                              <a:lnRef idx="2">
                                <a:schemeClr val="dk1"/>
                              </a:lnRef>
                              <a:fillRef idx="1">
                                <a:schemeClr val="lt1"/>
                              </a:fillRef>
                              <a:effectRef idx="0">
                                <a:schemeClr val="dk1"/>
                              </a:effectRef>
                              <a:fontRef idx="minor">
                                <a:schemeClr val="dk1"/>
                              </a:fontRef>
                            </wps:style>
                            <wps:txbx>
                              <w:txbxContent>
                                <w:p w14:paraId="0A50F7AB" w14:textId="77777777" w:rsidR="00507CBD" w:rsidRPr="0072011F" w:rsidRDefault="00507CBD" w:rsidP="00507CBD">
                                  <w:pPr>
                                    <w:jc w:val="center"/>
                                    <w:rPr>
                                      <w:rFonts w:ascii="Times New Roman" w:hAnsi="Times New Roman" w:cs="Times New Roman"/>
                                      <w:sz w:val="18"/>
                                      <w:szCs w:val="18"/>
                                    </w:rPr>
                                  </w:pPr>
                                  <w:r w:rsidRPr="0072011F">
                                    <w:rPr>
                                      <w:rFonts w:ascii="Times New Roman" w:hAnsi="Times New Roman" w:cs="Times New Roman"/>
                                      <w:sz w:val="18"/>
                                      <w:szCs w:val="18"/>
                                    </w:rPr>
                                    <w:t>Tujuan Penelitian dan Batasan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238375" y="819150"/>
                                <a:ext cx="1342390" cy="391795"/>
                              </a:xfrm>
                              <a:prstGeom prst="rect">
                                <a:avLst/>
                              </a:prstGeom>
                            </wps:spPr>
                            <wps:style>
                              <a:lnRef idx="2">
                                <a:schemeClr val="dk1"/>
                              </a:lnRef>
                              <a:fillRef idx="1">
                                <a:schemeClr val="lt1"/>
                              </a:fillRef>
                              <a:effectRef idx="0">
                                <a:schemeClr val="dk1"/>
                              </a:effectRef>
                              <a:fontRef idx="minor">
                                <a:schemeClr val="dk1"/>
                              </a:fontRef>
                            </wps:style>
                            <wps:txbx>
                              <w:txbxContent>
                                <w:p w14:paraId="5F3A1663" w14:textId="77777777" w:rsidR="00507CBD" w:rsidRPr="0072011F" w:rsidRDefault="00507CBD" w:rsidP="00507CBD">
                                  <w:pPr>
                                    <w:jc w:val="center"/>
                                    <w:rPr>
                                      <w:rFonts w:ascii="Times New Roman" w:hAnsi="Times New Roman" w:cs="Times New Roman"/>
                                      <w:sz w:val="18"/>
                                      <w:szCs w:val="18"/>
                                    </w:rPr>
                                  </w:pPr>
                                  <w:r w:rsidRPr="0072011F">
                                    <w:rPr>
                                      <w:rFonts w:ascii="Times New Roman" w:hAnsi="Times New Roman" w:cs="Times New Roman"/>
                                      <w:sz w:val="18"/>
                                      <w:szCs w:val="18"/>
                                    </w:rPr>
                                    <w:t>Studi Literatur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 name="Straight Arrow Connector 10"/>
                            <wps:cNvCnPr/>
                            <wps:spPr>
                              <a:xfrm>
                                <a:off x="828675" y="619125"/>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rot="16200000">
                                <a:off x="1866900" y="657225"/>
                                <a:ext cx="1" cy="728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7" name="Group 17"/>
                            <wpg:cNvGrpSpPr/>
                            <wpg:grpSpPr>
                              <a:xfrm>
                                <a:off x="1181100" y="1409700"/>
                                <a:ext cx="1342390" cy="2382520"/>
                                <a:chOff x="0" y="0"/>
                                <a:chExt cx="1342800" cy="2382520"/>
                              </a:xfrm>
                            </wpg:grpSpPr>
                            <wps:wsp>
                              <wps:cNvPr id="5" name="Rectangle 5"/>
                              <wps:cNvSpPr/>
                              <wps:spPr>
                                <a:xfrm>
                                  <a:off x="0" y="200025"/>
                                  <a:ext cx="1342390" cy="391795"/>
                                </a:xfrm>
                                <a:prstGeom prst="rect">
                                  <a:avLst/>
                                </a:prstGeom>
                              </wps:spPr>
                              <wps:style>
                                <a:lnRef idx="2">
                                  <a:schemeClr val="dk1"/>
                                </a:lnRef>
                                <a:fillRef idx="1">
                                  <a:schemeClr val="lt1"/>
                                </a:fillRef>
                                <a:effectRef idx="0">
                                  <a:schemeClr val="dk1"/>
                                </a:effectRef>
                                <a:fontRef idx="minor">
                                  <a:schemeClr val="dk1"/>
                                </a:fontRef>
                              </wps:style>
                              <wps:txbx>
                                <w:txbxContent>
                                  <w:p w14:paraId="5279C7CE" w14:textId="77777777" w:rsidR="00507CBD" w:rsidRPr="0072011F" w:rsidRDefault="00507CBD" w:rsidP="00507CBD">
                                    <w:pPr>
                                      <w:jc w:val="center"/>
                                      <w:rPr>
                                        <w:rFonts w:ascii="Times New Roman" w:hAnsi="Times New Roman" w:cs="Times New Roman"/>
                                        <w:sz w:val="18"/>
                                        <w:szCs w:val="18"/>
                                      </w:rPr>
                                    </w:pPr>
                                    <w:r w:rsidRPr="0072011F">
                                      <w:rPr>
                                        <w:rFonts w:ascii="Times New Roman" w:hAnsi="Times New Roman" w:cs="Times New Roman"/>
                                        <w:sz w:val="18"/>
                                        <w:szCs w:val="18"/>
                                      </w:rPr>
                                      <w:t>Pengumpulan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 name="Rectangle 6"/>
                              <wps:cNvSpPr/>
                              <wps:spPr>
                                <a:xfrm>
                                  <a:off x="0" y="790575"/>
                                  <a:ext cx="1342800" cy="392400"/>
                                </a:xfrm>
                                <a:prstGeom prst="rect">
                                  <a:avLst/>
                                </a:prstGeom>
                              </wps:spPr>
                              <wps:style>
                                <a:lnRef idx="2">
                                  <a:schemeClr val="dk1"/>
                                </a:lnRef>
                                <a:fillRef idx="1">
                                  <a:schemeClr val="lt1"/>
                                </a:fillRef>
                                <a:effectRef idx="0">
                                  <a:schemeClr val="dk1"/>
                                </a:effectRef>
                                <a:fontRef idx="minor">
                                  <a:schemeClr val="dk1"/>
                                </a:fontRef>
                              </wps:style>
                              <wps:txbx>
                                <w:txbxContent>
                                  <w:p w14:paraId="24F2FCA2" w14:textId="77777777" w:rsidR="00507CBD" w:rsidRPr="0072011F" w:rsidRDefault="00507CBD" w:rsidP="00507CBD">
                                    <w:pPr>
                                      <w:jc w:val="center"/>
                                      <w:rPr>
                                        <w:rFonts w:ascii="Times New Roman" w:hAnsi="Times New Roman" w:cs="Times New Roman"/>
                                        <w:sz w:val="18"/>
                                        <w:szCs w:val="18"/>
                                      </w:rPr>
                                    </w:pPr>
                                    <w:r w:rsidRPr="0072011F">
                                      <w:rPr>
                                        <w:rFonts w:ascii="Times New Roman" w:hAnsi="Times New Roman" w:cs="Times New Roman"/>
                                        <w:sz w:val="18"/>
                                        <w:szCs w:val="18"/>
                                      </w:rPr>
                                      <w:t>Pembagian Data :</w:t>
                                    </w:r>
                                    <w:r w:rsidRPr="0072011F">
                                      <w:rPr>
                                        <w:rFonts w:ascii="Times New Roman" w:hAnsi="Times New Roman" w:cs="Times New Roman"/>
                                        <w:sz w:val="18"/>
                                        <w:szCs w:val="18"/>
                                      </w:rPr>
                                      <w:br/>
                                      <w:t>Data Training dan Data Test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ectangle 7"/>
                              <wps:cNvSpPr/>
                              <wps:spPr>
                                <a:xfrm>
                                  <a:off x="0" y="1390650"/>
                                  <a:ext cx="1342390" cy="391795"/>
                                </a:xfrm>
                                <a:prstGeom prst="rect">
                                  <a:avLst/>
                                </a:prstGeom>
                              </wps:spPr>
                              <wps:style>
                                <a:lnRef idx="2">
                                  <a:schemeClr val="dk1"/>
                                </a:lnRef>
                                <a:fillRef idx="1">
                                  <a:schemeClr val="lt1"/>
                                </a:fillRef>
                                <a:effectRef idx="0">
                                  <a:schemeClr val="dk1"/>
                                </a:effectRef>
                                <a:fontRef idx="minor">
                                  <a:schemeClr val="dk1"/>
                                </a:fontRef>
                              </wps:style>
                              <wps:txbx>
                                <w:txbxContent>
                                  <w:p w14:paraId="18D2A1AE" w14:textId="51CCBB73" w:rsidR="00507CBD" w:rsidRPr="0072011F" w:rsidRDefault="006A16B0" w:rsidP="00507CBD">
                                    <w:pPr>
                                      <w:jc w:val="center"/>
                                      <w:rPr>
                                        <w:rFonts w:ascii="Times New Roman" w:hAnsi="Times New Roman" w:cs="Times New Roman"/>
                                        <w:sz w:val="18"/>
                                        <w:szCs w:val="18"/>
                                      </w:rPr>
                                    </w:pPr>
                                    <w:r>
                                      <w:rPr>
                                        <w:rFonts w:ascii="Times New Roman" w:hAnsi="Times New Roman" w:cs="Times New Roman"/>
                                        <w:sz w:val="18"/>
                                        <w:szCs w:val="18"/>
                                      </w:rPr>
                                      <w:t>Penerapan KNN pada MATLAB</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8" name="Rectangle 8"/>
                              <wps:cNvSpPr/>
                              <wps:spPr>
                                <a:xfrm>
                                  <a:off x="0" y="1990725"/>
                                  <a:ext cx="1342390" cy="391795"/>
                                </a:xfrm>
                                <a:prstGeom prst="rect">
                                  <a:avLst/>
                                </a:prstGeom>
                              </wps:spPr>
                              <wps:style>
                                <a:lnRef idx="2">
                                  <a:schemeClr val="dk1"/>
                                </a:lnRef>
                                <a:fillRef idx="1">
                                  <a:schemeClr val="lt1"/>
                                </a:fillRef>
                                <a:effectRef idx="0">
                                  <a:schemeClr val="dk1"/>
                                </a:effectRef>
                                <a:fontRef idx="minor">
                                  <a:schemeClr val="dk1"/>
                                </a:fontRef>
                              </wps:style>
                              <wps:txbx>
                                <w:txbxContent>
                                  <w:p w14:paraId="639146FB" w14:textId="3553A748" w:rsidR="00507CBD" w:rsidRPr="0072011F" w:rsidRDefault="006A16B0" w:rsidP="00507CBD">
                                    <w:pPr>
                                      <w:jc w:val="center"/>
                                      <w:rPr>
                                        <w:rFonts w:ascii="Times New Roman" w:hAnsi="Times New Roman" w:cs="Times New Roman"/>
                                        <w:sz w:val="18"/>
                                        <w:szCs w:val="18"/>
                                      </w:rPr>
                                    </w:pPr>
                                    <w:r>
                                      <w:rPr>
                                        <w:rFonts w:ascii="Times New Roman" w:hAnsi="Times New Roman" w:cs="Times New Roman"/>
                                        <w:sz w:val="18"/>
                                        <w:szCs w:val="18"/>
                                      </w:rPr>
                                      <w:t>Analisis Hasil Diagnosis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1" name="Straight Arrow Connector 11"/>
                              <wps:cNvCnPr/>
                              <wps:spPr>
                                <a:xfrm>
                                  <a:off x="657225" y="59055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a:off x="666750" y="118110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666750" y="1781175"/>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657225"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9" name="Straight Connector 19"/>
                            <wps:cNvCnPr/>
                            <wps:spPr>
                              <a:xfrm>
                                <a:off x="2905125" y="1219200"/>
                                <a:ext cx="0" cy="18923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828675" y="1219200"/>
                                <a:ext cx="0" cy="18923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H="1">
                                <a:off x="828675" y="1409700"/>
                                <a:ext cx="20764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7" name="Text Box 2"/>
                          <wps:cNvSpPr txBox="1">
                            <a:spLocks noChangeArrowheads="1"/>
                          </wps:cNvSpPr>
                          <wps:spPr bwMode="auto">
                            <a:xfrm>
                              <a:off x="85725" y="19050"/>
                              <a:ext cx="1416685" cy="343535"/>
                            </a:xfrm>
                            <a:prstGeom prst="rect">
                              <a:avLst/>
                            </a:prstGeom>
                            <a:noFill/>
                            <a:ln w="9525">
                              <a:noFill/>
                              <a:miter lim="800000"/>
                              <a:headEnd/>
                              <a:tailEnd/>
                            </a:ln>
                          </wps:spPr>
                          <wps:txbx>
                            <w:txbxContent>
                              <w:p w14:paraId="575D02EB" w14:textId="77777777" w:rsidR="00507CBD" w:rsidRPr="00074B0C" w:rsidRDefault="00507CBD" w:rsidP="00507CBD">
                                <w:pPr>
                                  <w:rPr>
                                    <w:rFonts w:ascii="Times New Roman" w:hAnsi="Times New Roman" w:cs="Times New Roman"/>
                                    <w:b/>
                                    <w:sz w:val="18"/>
                                    <w:szCs w:val="18"/>
                                  </w:rPr>
                                </w:pPr>
                                <w:r w:rsidRPr="00074B0C">
                                  <w:rPr>
                                    <w:rFonts w:ascii="Times New Roman" w:hAnsi="Times New Roman" w:cs="Times New Roman"/>
                                    <w:b/>
                                    <w:sz w:val="18"/>
                                    <w:szCs w:val="18"/>
                                  </w:rPr>
                                  <w:t>Persiapan Penelitian</w:t>
                                </w:r>
                              </w:p>
                            </w:txbxContent>
                          </wps:txbx>
                          <wps:bodyPr rot="0" vert="horz" wrap="square" lIns="91440" tIns="45720" rIns="91440" bIns="45720" anchor="t" anchorCtr="0">
                            <a:noAutofit/>
                          </wps:bodyPr>
                        </wps:wsp>
                      </wpg:grpSp>
                      <wps:wsp>
                        <wps:cNvPr id="1" name="Rectangle 1"/>
                        <wps:cNvSpPr/>
                        <wps:spPr>
                          <a:xfrm>
                            <a:off x="1341912" y="4346369"/>
                            <a:ext cx="1513205" cy="426085"/>
                          </a:xfrm>
                          <a:prstGeom prst="rect">
                            <a:avLst/>
                          </a:prstGeom>
                        </wps:spPr>
                        <wps:style>
                          <a:lnRef idx="2">
                            <a:schemeClr val="dk1"/>
                          </a:lnRef>
                          <a:fillRef idx="1">
                            <a:schemeClr val="lt1"/>
                          </a:fillRef>
                          <a:effectRef idx="0">
                            <a:schemeClr val="dk1"/>
                          </a:effectRef>
                          <a:fontRef idx="minor">
                            <a:schemeClr val="dk1"/>
                          </a:fontRef>
                        </wps:style>
                        <wps:txbx>
                          <w:txbxContent>
                            <w:p w14:paraId="2E440EC7" w14:textId="77777777" w:rsidR="006A16B0" w:rsidRPr="0072011F" w:rsidRDefault="006A16B0" w:rsidP="006A16B0">
                              <w:pPr>
                                <w:jc w:val="center"/>
                                <w:rPr>
                                  <w:rFonts w:ascii="Times New Roman" w:hAnsi="Times New Roman" w:cs="Times New Roman"/>
                                  <w:sz w:val="18"/>
                                  <w:szCs w:val="18"/>
                                </w:rPr>
                              </w:pPr>
                              <w:r w:rsidRPr="0072011F">
                                <w:rPr>
                                  <w:rFonts w:ascii="Times New Roman" w:hAnsi="Times New Roman" w:cs="Times New Roman"/>
                                  <w:sz w:val="18"/>
                                  <w:szCs w:val="18"/>
                                </w:rPr>
                                <w:t>Kesimpulan dan Saran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 name="Straight Arrow Connector 14"/>
                        <wps:cNvCnPr/>
                        <wps:spPr>
                          <a:xfrm>
                            <a:off x="2090057" y="4120738"/>
                            <a:ext cx="0" cy="217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0275265" id="Group 18" o:spid="_x0000_s1026" style="position:absolute;left:0;text-align:left;margin-left:51.9pt;margin-top:6.8pt;width:318pt;height:375.8pt;z-index:251658240" coordsize="40386,4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">
                <v:group id="Group 24" o:spid="_x0000_s1027" style="position:absolute;width:40386;height:41243" coordsize="35807,37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23" o:spid="_x0000_s1028" style="position:absolute;width:35807;height:37922" coordsize="35807,37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oundrect id="Rounded Rectangle 9" o:spid="_x0000_s1029" style="position:absolute;width:16859;height:13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BsocQA&#10;AADaAAAADwAAAGRycy9kb3ducmV2LnhtbESPQWvCQBSE7wX/w/IEb82mhRaNboIogtiD1Nqen9ln&#10;kpp9G3bXmP77rlDocZiZb5hFMZhW9OR8Y1nBU5KCIC6tbrhScPzYPE5B+ICssbVMCn7IQ5GPHhaY&#10;aXvjd+oPoRIRwj5DBXUIXSalL2sy6BPbEUfvbJ3BEKWrpHZ4i3DTyuc0fZUGG44LNXa0qqm8HK5G&#10;weVr/7lp6G33vXxZn9x215vpSSo1GQ/LOYhAQ/gP/7W3WsEM7lfiDZ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AbKHEAAAA2gAAAA8AAAAAAAAAAAAAAAAAmAIAAGRycy9k&#10;b3ducmV2LnhtbFBLBQYAAAAABAAEAPUAAACJAwAAAAA=&#10;" fillcolor="white [3201]" strokecolor="black [3213]" strokeweight="1.5pt">
                      <v:stroke dashstyle="dash" joinstyle="miter"/>
                    </v:roundrect>
                    <v:rect id="Rectangle 2" o:spid="_x0000_s1030" style="position:absolute;left:1619;top:2286;width:1343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14:paraId="2B4828C6" w14:textId="77777777" w:rsidR="00507CBD" w:rsidRPr="0072011F" w:rsidRDefault="00507CBD" w:rsidP="00507CBD">
                            <w:pPr>
                              <w:jc w:val="center"/>
                              <w:rPr>
                                <w:rFonts w:ascii="Times New Roman" w:hAnsi="Times New Roman" w:cs="Times New Roman"/>
                                <w:sz w:val="18"/>
                                <w:szCs w:val="18"/>
                              </w:rPr>
                            </w:pPr>
                            <w:r w:rsidRPr="0072011F">
                              <w:rPr>
                                <w:rFonts w:ascii="Times New Roman" w:hAnsi="Times New Roman" w:cs="Times New Roman"/>
                                <w:sz w:val="18"/>
                                <w:szCs w:val="18"/>
                              </w:rPr>
                              <w:t>Latar Belakang dan Perumusan Masalah</w:t>
                            </w:r>
                          </w:p>
                        </w:txbxContent>
                      </v:textbox>
                    </v:rect>
                    <v:rect id="Rectangle 3" o:spid="_x0000_s1031" style="position:absolute;left:1619;top:8191;width:13428;height:3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14:paraId="0A50F7AB" w14:textId="77777777" w:rsidR="00507CBD" w:rsidRPr="0072011F" w:rsidRDefault="00507CBD" w:rsidP="00507CBD">
                            <w:pPr>
                              <w:jc w:val="center"/>
                              <w:rPr>
                                <w:rFonts w:ascii="Times New Roman" w:hAnsi="Times New Roman" w:cs="Times New Roman"/>
                                <w:sz w:val="18"/>
                                <w:szCs w:val="18"/>
                              </w:rPr>
                            </w:pPr>
                            <w:r w:rsidRPr="0072011F">
                              <w:rPr>
                                <w:rFonts w:ascii="Times New Roman" w:hAnsi="Times New Roman" w:cs="Times New Roman"/>
                                <w:sz w:val="18"/>
                                <w:szCs w:val="18"/>
                              </w:rPr>
                              <w:t>Tujuan Penelitian dan Batasan</w:t>
                            </w:r>
                          </w:p>
                        </w:txbxContent>
                      </v:textbox>
                    </v:rect>
                    <v:rect id="Rectangle 4" o:spid="_x0000_s1032" style="position:absolute;left:22383;top:8191;width:13424;height:391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IZNcIA&#10;AADaAAAADwAAAGRycy9kb3ducmV2LnhtbESPQYvCMBSE7wv+h/AEb2uqiEjXKIsiiHiw7tK9Ppq3&#10;abF5qU3U+u+NIHgcZuYbZr7sbC2u1PrKsYLRMAFBXDhdsVHw+7P5nIHwAVlj7ZgU3MnDctH7mGOq&#10;3Y0zuh6DERHCPkUFZQhNKqUvSrLoh64hjt6/ay2GKFsjdYu3CLe1HCfJVFqsOC6U2NCqpOJ0vFgF&#10;+aHZZXaVmdP5sv/T8uzXuZkpNeh3318gAnXhHX61t1rBBJ5X4g2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Ehk1wgAAANoAAAAPAAAAAAAAAAAAAAAAAJgCAABkcnMvZG93&#10;bnJldi54bWxQSwUGAAAAAAQABAD1AAAAhwMAAAAA&#10;" fillcolor="white [3201]" strokecolor="black [3200]" strokeweight="1pt">
                      <v:textbox>
                        <w:txbxContent>
                          <w:p w14:paraId="5F3A1663" w14:textId="77777777" w:rsidR="00507CBD" w:rsidRPr="0072011F" w:rsidRDefault="00507CBD" w:rsidP="00507CBD">
                            <w:pPr>
                              <w:jc w:val="center"/>
                              <w:rPr>
                                <w:rFonts w:ascii="Times New Roman" w:hAnsi="Times New Roman" w:cs="Times New Roman"/>
                                <w:sz w:val="18"/>
                                <w:szCs w:val="18"/>
                              </w:rPr>
                            </w:pPr>
                            <w:r w:rsidRPr="0072011F">
                              <w:rPr>
                                <w:rFonts w:ascii="Times New Roman" w:hAnsi="Times New Roman" w:cs="Times New Roman"/>
                                <w:sz w:val="18"/>
                                <w:szCs w:val="18"/>
                              </w:rPr>
                              <w:t>Studi Literatur</w:t>
                            </w:r>
                          </w:p>
                        </w:txbxContent>
                      </v:textbox>
                    </v:rect>
                    <v:shapetype id="_x0000_t32" coordsize="21600,21600" o:spt="32" o:oned="t" path="m,l21600,21600e" filled="f">
                      <v:path arrowok="t" fillok="f" o:connecttype="none"/>
                      <o:lock v:ext="edit" shapetype="t"/>
                    </v:shapetype>
                    <v:shape id="Straight Arrow Connector 10" o:spid="_x0000_s1033" type="#_x0000_t32" style="position:absolute;left:8286;top:6191;width:0;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shape id="Straight Arrow Connector 15" o:spid="_x0000_s1034" type="#_x0000_t32" style="position:absolute;left:18669;top:6572;width:0;height:728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YZ+cMAAADbAAAADwAAAGRycy9kb3ducmV2LnhtbERPS2vCQBC+F/wPyxR6qxsLLRLdiBRD&#10;PbRQH7mP2clDs7NpdtXor+8Kgrf5+J4znfWmESfqXG1ZwWgYgSDOra65VLDdpK9jEM4ja2wsk4IL&#10;OZglg6cpxtqeeUWntS9FCGEXo4LK+zaW0uUVGXRD2xIHrrCdQR9gV0rd4TmEm0a+RdGHNFhzaKiw&#10;pc+K8sP6aBTsi+zna/mdXbPF3+73eBmnq36UKvXy3M8nIDz1/iG+u5c6zH+H2y/hAJ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WGfnDAAAA2wAAAA8AAAAAAAAAAAAA&#10;AAAAoQIAAGRycy9kb3ducmV2LnhtbFBLBQYAAAAABAAEAPkAAACRAwAAAAA=&#10;" strokecolor="black [3200]" strokeweight=".5pt">
                      <v:stroke endarrow="block" joinstyle="miter"/>
                    </v:shape>
                    <v:group id="Group 17" o:spid="_x0000_s1035" style="position:absolute;left:11811;top:14097;width:13423;height:23825" coordsize="13428,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5" o:spid="_x0000_s1036" style="position:absolute;top:2000;width:13423;height:391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68rsIA&#10;AADaAAAADwAAAGRycy9kb3ducmV2LnhtbESPQYvCMBSE7wv+h/AEb2uqoEjXKIsiiHiw7tK9Ppq3&#10;abF5qU3U+u+NIHgcZuYbZr7sbC2u1PrKsYLRMAFBXDhdsVHw+7P5nIHwAVlj7ZgU3MnDctH7mGOq&#10;3Y0zuh6DERHCPkUFZQhNKqUvSrLoh64hjt6/ay2GKFsjdYu3CLe1HCfJVFqsOC6U2NCqpOJ0vFgF&#10;+aHZZXaVmdP5sv/T8uzXuZkpNeh3318gAnXhHX61t1rBBJ5X4g2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ryuwgAAANoAAAAPAAAAAAAAAAAAAAAAAJgCAABkcnMvZG93&#10;bnJldi54bWxQSwUGAAAAAAQABAD1AAAAhwMAAAAA&#10;" fillcolor="white [3201]" strokecolor="black [3200]" strokeweight="1pt">
                        <v:textbox>
                          <w:txbxContent>
                            <w:p w14:paraId="5279C7CE" w14:textId="77777777" w:rsidR="00507CBD" w:rsidRPr="0072011F" w:rsidRDefault="00507CBD" w:rsidP="00507CBD">
                              <w:pPr>
                                <w:jc w:val="center"/>
                                <w:rPr>
                                  <w:rFonts w:ascii="Times New Roman" w:hAnsi="Times New Roman" w:cs="Times New Roman"/>
                                  <w:sz w:val="18"/>
                                  <w:szCs w:val="18"/>
                                </w:rPr>
                              </w:pPr>
                              <w:r w:rsidRPr="0072011F">
                                <w:rPr>
                                  <w:rFonts w:ascii="Times New Roman" w:hAnsi="Times New Roman" w:cs="Times New Roman"/>
                                  <w:sz w:val="18"/>
                                  <w:szCs w:val="18"/>
                                </w:rPr>
                                <w:t>Pengumpulan Data</w:t>
                              </w:r>
                            </w:p>
                          </w:txbxContent>
                        </v:textbox>
                      </v:rect>
                      <v:rect id="Rectangle 6" o:spid="_x0000_s1037" style="position:absolute;top:7905;width:13428;height:392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i2cAA&#10;AADaAAAADwAAAGRycy9kb3ducmV2LnhtbESPQYvCMBSE74L/ITzBm6Z6EKlGWVwEEQ9bFb0+mmda&#10;bF5qE7X++40geBxm5htmvmxtJR7U+NKxgtEwAUGcO12yUXA8rAdTED4ga6wck4IXeVguup05pto9&#10;OaPHPhgRIexTVFCEUKdS+rwgi37oauLoXVxjMUTZGKkbfEa4reQ4SSbSYslxocCaVgXl1/3dKjj9&#10;1dvMrjJzvd13Zy1v/vdkpkr1e+3PDESgNnzDn/ZGK5jA+0q8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Ywi2cAAAADaAAAADwAAAAAAAAAAAAAAAACYAgAAZHJzL2Rvd25y&#10;ZXYueG1sUEsFBgAAAAAEAAQA9QAAAIUDAAAAAA==&#10;" fillcolor="white [3201]" strokecolor="black [3200]" strokeweight="1pt">
                        <v:textbox>
                          <w:txbxContent>
                            <w:p w14:paraId="24F2FCA2" w14:textId="77777777" w:rsidR="00507CBD" w:rsidRPr="0072011F" w:rsidRDefault="00507CBD" w:rsidP="00507CBD">
                              <w:pPr>
                                <w:jc w:val="center"/>
                                <w:rPr>
                                  <w:rFonts w:ascii="Times New Roman" w:hAnsi="Times New Roman" w:cs="Times New Roman"/>
                                  <w:sz w:val="18"/>
                                  <w:szCs w:val="18"/>
                                </w:rPr>
                              </w:pPr>
                              <w:r w:rsidRPr="0072011F">
                                <w:rPr>
                                  <w:rFonts w:ascii="Times New Roman" w:hAnsi="Times New Roman" w:cs="Times New Roman"/>
                                  <w:sz w:val="18"/>
                                  <w:szCs w:val="18"/>
                                </w:rPr>
                                <w:t>Pembagian Data :</w:t>
                              </w:r>
                              <w:r w:rsidRPr="0072011F">
                                <w:rPr>
                                  <w:rFonts w:ascii="Times New Roman" w:hAnsi="Times New Roman" w:cs="Times New Roman"/>
                                  <w:sz w:val="18"/>
                                  <w:szCs w:val="18"/>
                                </w:rPr>
                                <w:br/>
                                <w:t>Data Training dan Data Test</w:t>
                              </w:r>
                            </w:p>
                          </w:txbxContent>
                        </v:textbox>
                      </v:rect>
                      <v:rect id="Rectangle 7" o:spid="_x0000_s1038" style="position:absolute;top:13906;width:13423;height:391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CHQsIA&#10;AADaAAAADwAAAGRycy9kb3ducmV2LnhtbESPQYvCMBSE7wv+h/AEb2uqB5WuURZFEPFg3aV7fTRv&#10;02LzUpuo9d8bQfA4zMw3zHzZ2VpcqfWVYwWjYQKCuHC6YqPg92fzOQPhA7LG2jEpuJOH5aL3McdU&#10;uxtndD0GIyKEfYoKyhCaVEpflGTRD11DHL1/11oMUbZG6hZvEW5rOU6SibRYcVwosaFVScXpeLEK&#10;8kOzy+wqM6fzZf+n5dmvczNTatDvvr9ABOrCO/xqb7WCKTyvxBs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IdCwgAAANoAAAAPAAAAAAAAAAAAAAAAAJgCAABkcnMvZG93&#10;bnJldi54bWxQSwUGAAAAAAQABAD1AAAAhwMAAAAA&#10;" fillcolor="white [3201]" strokecolor="black [3200]" strokeweight="1pt">
                        <v:textbox>
                          <w:txbxContent>
                            <w:p w14:paraId="18D2A1AE" w14:textId="51CCBB73" w:rsidR="00507CBD" w:rsidRPr="0072011F" w:rsidRDefault="006A16B0" w:rsidP="00507CBD">
                              <w:pPr>
                                <w:jc w:val="center"/>
                                <w:rPr>
                                  <w:rFonts w:ascii="Times New Roman" w:hAnsi="Times New Roman" w:cs="Times New Roman"/>
                                  <w:sz w:val="18"/>
                                  <w:szCs w:val="18"/>
                                </w:rPr>
                              </w:pPr>
                              <w:r>
                                <w:rPr>
                                  <w:rFonts w:ascii="Times New Roman" w:hAnsi="Times New Roman" w:cs="Times New Roman"/>
                                  <w:sz w:val="18"/>
                                  <w:szCs w:val="18"/>
                                </w:rPr>
                                <w:t>Penerapan KNN pada MATLAB</w:t>
                              </w:r>
                            </w:p>
                          </w:txbxContent>
                        </v:textbox>
                      </v:rect>
                      <v:rect id="Rectangle 8" o:spid="_x0000_s1039" style="position:absolute;top:19907;width:13423;height:391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8TML4A&#10;AADaAAAADwAAAGRycy9kb3ducmV2LnhtbERPTYvCMBC9C/6HMII3Td2DSNe0iCIs4sG6i16HZkyL&#10;zaQ2Ueu/Nwdhj4/3vcx724gHdb52rGA2TUAQl07XbBT8/W4nCxA+IGtsHJOCF3nIs+Fgial2Ty7o&#10;cQxGxBD2KSqoQmhTKX1ZkUU/dS1x5C6usxgi7IzUHT5juG3kV5LMpcWaY0OFLa0rKq/Hu1VwOrS7&#10;wq4Lc73d92ctb35zMgulxqN+9Q0iUB/+xR/3j1YQt8Yr8QbI7A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9fEzC+AAAA2gAAAA8AAAAAAAAAAAAAAAAAmAIAAGRycy9kb3ducmV2&#10;LnhtbFBLBQYAAAAABAAEAPUAAACDAwAAAAA=&#10;" fillcolor="white [3201]" strokecolor="black [3200]" strokeweight="1pt">
                        <v:textbox>
                          <w:txbxContent>
                            <w:p w14:paraId="639146FB" w14:textId="3553A748" w:rsidR="00507CBD" w:rsidRPr="0072011F" w:rsidRDefault="006A16B0" w:rsidP="00507CBD">
                              <w:pPr>
                                <w:jc w:val="center"/>
                                <w:rPr>
                                  <w:rFonts w:ascii="Times New Roman" w:hAnsi="Times New Roman" w:cs="Times New Roman"/>
                                  <w:sz w:val="18"/>
                                  <w:szCs w:val="18"/>
                                </w:rPr>
                              </w:pPr>
                              <w:r>
                                <w:rPr>
                                  <w:rFonts w:ascii="Times New Roman" w:hAnsi="Times New Roman" w:cs="Times New Roman"/>
                                  <w:sz w:val="18"/>
                                  <w:szCs w:val="18"/>
                                </w:rPr>
                                <w:t>Analisis Hasil Diagnosis</w:t>
                              </w:r>
                            </w:p>
                          </w:txbxContent>
                        </v:textbox>
                      </v:rect>
                      <v:shape id="Straight Arrow Connector 11" o:spid="_x0000_s1040" type="#_x0000_t32" style="position:absolute;left:6572;top:5905;width:0;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Qs+cEAAADbAAAADwAAAGRycy9kb3ducmV2LnhtbERPTWvCQBC9C/0PywjedJOCYlM3IVoE&#10;25sm9Dxkp0kwOxuzWxP/fbdQ6G0e73N22WQ6cafBtZYVxKsIBHFldcu1grI4LrcgnEfW2FkmBQ9y&#10;kKVPsx0m2o58pvvF1yKEsEtQQeN9n0jpqoYMupXtiQP3ZQeDPsChlnrAMYSbTj5H0UYabDk0NNjT&#10;oaHqevk2Ckb0ny/7vL4d9m/vp2nd3TZF+aHUYj7lryA8Tf5f/Oc+6TA/ht9fwgE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JCz5wQAAANsAAAAPAAAAAAAAAAAAAAAA&#10;AKECAABkcnMvZG93bnJldi54bWxQSwUGAAAAAAQABAD5AAAAjwMAAAAA&#10;" strokecolor="black [3200]" strokeweight=".5pt">
                        <v:stroke endarrow="block" joinstyle="miter"/>
                      </v:shape>
                      <v:shape id="Straight Arrow Connector 12" o:spid="_x0000_s1041" type="#_x0000_t32" style="position:absolute;left:6667;top:11811;width:0;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yjsEAAADbAAAADwAAAGRycy9kb3ducmV2LnhtbERPTWuDQBC9F/oflin01qwJVBqbVRJD&#10;wfRWE3Ie3KlK3Fl1N9H++2yh0Ns83udsstl04kajay0rWC4iEMSV1S3XCk7Hj5c3EM4ja+wsk4If&#10;cpCljw8bTLSd+Itupa9FCGGXoILG+z6R0lUNGXQL2xMH7tuOBn2AYy31iFMIN51cRVEsDbYcGhrs&#10;KW+oupRXo2BCf17vtvWQ7/aHYn7thvh4+lTq+WnevoPwNPt/8Z+70GH+Cn5/CQfI9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rKOwQAAANsAAAAPAAAAAAAAAAAAAAAA&#10;AKECAABkcnMvZG93bnJldi54bWxQSwUGAAAAAAQABAD5AAAAjwMAAAAA&#10;" strokecolor="black [3200]" strokeweight=".5pt">
                        <v:stroke endarrow="block" joinstyle="miter"/>
                      </v:shape>
                      <v:shape id="Straight Arrow Connector 13" o:spid="_x0000_s1042" type="#_x0000_t32" style="position:absolute;left:6667;top:17811;width:0;height:2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XFcAAAADbAAAADwAAAGRycy9kb3ducmV2LnhtbERPS4vCMBC+L/gfwgje1lRF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6FxXAAAAA2wAAAA8AAAAAAAAAAAAAAAAA&#10;oQIAAGRycy9kb3ducmV2LnhtbFBLBQYAAAAABAAEAPkAAACOAwAAAAA=&#10;" strokecolor="black [3200]" strokeweight=".5pt">
                        <v:stroke endarrow="block" joinstyle="miter"/>
                      </v:shape>
                      <v:shape id="Straight Arrow Connector 16" o:spid="_x0000_s1043" type="#_x0000_t32" style="position:absolute;left:6572;width:0;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20jcEAAADbAAAADwAAAGRycy9kb3ducmV2LnhtbERPS2vCQBC+F/wPyxR6q5sKDRpdxaQU&#10;1JsPPA/ZaRKanU2y2yT9964geJuP7zmrzWhq0VPnKssKPqYRCOLc6ooLBZfz9/schPPIGmvLpOCf&#10;HGzWk5cVJtoOfKT+5AsRQtglqKD0vkmkdHlJBt3UNsSB+7GdQR9gV0jd4RDCTS1nURRLgxWHhhIb&#10;ykrKf09/RsGA/rpIt0WbpV/73fhZt/H5clDq7XXcLkF4Gv1T/HDvdJgfw/2XcIB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zbSNwQAAANsAAAAPAAAAAAAAAAAAAAAA&#10;AKECAABkcnMvZG93bnJldi54bWxQSwUGAAAAAAQABAD5AAAAjwMAAAAA&#10;" strokecolor="black [3200]" strokeweight=".5pt">
                        <v:stroke endarrow="block" joinstyle="miter"/>
                      </v:shape>
                    </v:group>
                    <v:line id="Straight Connector 19" o:spid="_x0000_s1044" style="position:absolute;visibility:visible;mso-wrap-style:square" from="29051,12192" to="29051,1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line id="Straight Connector 20" o:spid="_x0000_s1045" style="position:absolute;visibility:visible;mso-wrap-style:square" from="8286,12192" to="8286,1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1DsEAAADbAAAADwAAAGRycy9kb3ducmV2LnhtbERPXWvCMBR9F/wP4Qq+iKZTGF1nFJEJ&#10;gmNuNfh8ae7aYnNTmqj135uHwR4P53u57m0jbtT52rGCl1kCgrhwpuZSgT7tpikIH5ANNo5JwYM8&#10;rFfDwRIz4+78Q7c8lCKGsM9QQRVCm0npi4os+plriSP36zqLIcKulKbDewy3jZwnyau0WHNsqLCl&#10;bUXFJb9aBQf9dp4sjqnW9pR/4beuP46fW6XGo37zDiJQH/7Ff+69UTCP6+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rbUOwQAAANsAAAAPAAAAAAAAAAAAAAAA&#10;AKECAABkcnMvZG93bnJldi54bWxQSwUGAAAAAAQABAD5AAAAjwMAAAAA&#10;" strokecolor="black [3200]" strokeweight=".5pt">
                      <v:stroke joinstyle="miter"/>
                    </v:line>
                    <v:line id="Straight Connector 21" o:spid="_x0000_s1046" style="position:absolute;flip:x;visibility:visible;mso-wrap-style:square" from="8286,14097" to="29051,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eKr0AAADbAAAADwAAAGRycy9kb3ducmV2LnhtbESPzQrCMBCE74LvEFbwpmkFRapRRFA8&#10;Kf48wNKsabHZlCbW+vZGEDwOM/MNs1x3thItNb50rCAdJyCIc6dLNgpu191oDsIHZI2VY1LwJg/r&#10;Vb+3xEy7F5+pvQQjIoR9hgqKEOpMSp8XZNGPXU0cvbtrLIYoGyN1g68It5WcJMlMWiw5LhRY07ag&#10;/HF5WgXaHElunGmnqZnddrk54XHfKjUcdJsFiEBd+Id/7YNWMEn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A8Hiq9AAAA2wAAAA8AAAAAAAAAAAAAAAAAoQIA&#10;AGRycy9kb3ducmV2LnhtbFBLBQYAAAAABAAEAPkAAACLAwAAAAA=&#10;" strokecolor="black [3200]" strokeweight=".5pt">
                      <v:stroke joinstyle="miter"/>
                    </v:line>
                  </v:group>
                  <v:shapetype id="_x0000_t202" coordsize="21600,21600" o:spt="202" path="m,l,21600r21600,l21600,xe">
                    <v:stroke joinstyle="miter"/>
                    <v:path gradientshapeok="t" o:connecttype="rect"/>
                  </v:shapetype>
                  <v:shape id="Text Box 2" o:spid="_x0000_s1047" type="#_x0000_t202" style="position:absolute;left:857;top:190;width:14167;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575D02EB" w14:textId="77777777" w:rsidR="00507CBD" w:rsidRPr="00074B0C" w:rsidRDefault="00507CBD" w:rsidP="00507CBD">
                          <w:pPr>
                            <w:rPr>
                              <w:rFonts w:ascii="Times New Roman" w:hAnsi="Times New Roman" w:cs="Times New Roman"/>
                              <w:b/>
                              <w:sz w:val="18"/>
                              <w:szCs w:val="18"/>
                            </w:rPr>
                          </w:pPr>
                          <w:r w:rsidRPr="00074B0C">
                            <w:rPr>
                              <w:rFonts w:ascii="Times New Roman" w:hAnsi="Times New Roman" w:cs="Times New Roman"/>
                              <w:b/>
                              <w:sz w:val="18"/>
                              <w:szCs w:val="18"/>
                            </w:rPr>
                            <w:t>Persiapan Penelitian</w:t>
                          </w:r>
                        </w:p>
                      </w:txbxContent>
                    </v:textbox>
                  </v:shape>
                </v:group>
                <v:rect id="Rectangle 1" o:spid="_x0000_s1048" style="position:absolute;left:13419;top:43463;width:15132;height:426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6rb4A&#10;AADaAAAADwAAAGRycy9kb3ducmV2LnhtbERPTYvCMBC9C/6HMII3TfUgUo2yuAgiHrYqeh2aMS02&#10;k9pE7f57Iwiehsf7nPmytZV4UONLxwpGwwQEce50yUbB8bAeTEH4gKyxckwK/snDctHtzDHV7skZ&#10;PfbBiBjCPkUFRQh1KqXPC7Loh64mjtzFNRZDhI2RusFnDLeVHCfJRFosOTYUWNOqoPy6v1sFp796&#10;m9lVZq63++6s5c3/nsxUqX6v/ZmBCNSGr/jj3ug4H96vvK9cv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5luq2+AAAA2gAAAA8AAAAAAAAAAAAAAAAAmAIAAGRycy9kb3ducmV2&#10;LnhtbFBLBQYAAAAABAAEAPUAAACDAwAAAAA=&#10;" fillcolor="white [3201]" strokecolor="black [3200]" strokeweight="1pt">
                  <v:textbox>
                    <w:txbxContent>
                      <w:p w14:paraId="2E440EC7" w14:textId="77777777" w:rsidR="006A16B0" w:rsidRPr="0072011F" w:rsidRDefault="006A16B0" w:rsidP="006A16B0">
                        <w:pPr>
                          <w:jc w:val="center"/>
                          <w:rPr>
                            <w:rFonts w:ascii="Times New Roman" w:hAnsi="Times New Roman" w:cs="Times New Roman"/>
                            <w:sz w:val="18"/>
                            <w:szCs w:val="18"/>
                          </w:rPr>
                        </w:pPr>
                        <w:r w:rsidRPr="0072011F">
                          <w:rPr>
                            <w:rFonts w:ascii="Times New Roman" w:hAnsi="Times New Roman" w:cs="Times New Roman"/>
                            <w:sz w:val="18"/>
                            <w:szCs w:val="18"/>
                          </w:rPr>
                          <w:t>Kesimpulan dan Saran</w:t>
                        </w:r>
                      </w:p>
                    </w:txbxContent>
                  </v:textbox>
                </v:rect>
                <v:shape id="Straight Arrow Connector 14" o:spid="_x0000_s1049" type="#_x0000_t32" style="position:absolute;left:20900;top:41207;width:0;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group>
            </w:pict>
          </mc:Fallback>
        </mc:AlternateContent>
      </w:r>
    </w:p>
    <w:p w14:paraId="1E5E0AA0" w14:textId="19FC94E3" w:rsidR="00507CBD" w:rsidRDefault="00507CBD" w:rsidP="002477FA">
      <w:pPr>
        <w:spacing w:line="240" w:lineRule="auto"/>
        <w:jc w:val="both"/>
        <w:rPr>
          <w:rFonts w:ascii="Times New Roman" w:hAnsi="Times New Roman" w:cs="Times New Roman"/>
          <w:b/>
          <w:sz w:val="24"/>
          <w:szCs w:val="24"/>
        </w:rPr>
      </w:pPr>
    </w:p>
    <w:p w14:paraId="18CA61F6" w14:textId="5E4C6C6E" w:rsidR="00507CBD" w:rsidRDefault="00507CBD" w:rsidP="002477FA">
      <w:pPr>
        <w:spacing w:line="240" w:lineRule="auto"/>
        <w:jc w:val="both"/>
        <w:rPr>
          <w:rFonts w:ascii="Times New Roman" w:hAnsi="Times New Roman" w:cs="Times New Roman"/>
          <w:b/>
          <w:sz w:val="24"/>
          <w:szCs w:val="24"/>
        </w:rPr>
      </w:pPr>
    </w:p>
    <w:p w14:paraId="271CD8EF" w14:textId="682F86B2" w:rsidR="00507CBD" w:rsidRDefault="00507CBD" w:rsidP="002477FA">
      <w:pPr>
        <w:spacing w:line="240" w:lineRule="auto"/>
        <w:jc w:val="both"/>
        <w:rPr>
          <w:rFonts w:ascii="Times New Roman" w:hAnsi="Times New Roman" w:cs="Times New Roman"/>
          <w:b/>
          <w:sz w:val="24"/>
          <w:szCs w:val="24"/>
        </w:rPr>
      </w:pPr>
    </w:p>
    <w:p w14:paraId="18BB1601" w14:textId="7F6EE53C" w:rsidR="00507CBD" w:rsidRDefault="00507CBD" w:rsidP="002477FA">
      <w:pPr>
        <w:spacing w:line="240" w:lineRule="auto"/>
        <w:jc w:val="both"/>
        <w:rPr>
          <w:rFonts w:ascii="Times New Roman" w:hAnsi="Times New Roman" w:cs="Times New Roman"/>
          <w:b/>
          <w:sz w:val="24"/>
          <w:szCs w:val="24"/>
        </w:rPr>
      </w:pPr>
    </w:p>
    <w:p w14:paraId="5C47DB49" w14:textId="55532113" w:rsidR="00507CBD" w:rsidRDefault="00507CBD" w:rsidP="002477FA">
      <w:pPr>
        <w:spacing w:line="240" w:lineRule="auto"/>
        <w:jc w:val="both"/>
        <w:rPr>
          <w:rFonts w:ascii="Times New Roman" w:hAnsi="Times New Roman" w:cs="Times New Roman"/>
          <w:b/>
          <w:sz w:val="24"/>
          <w:szCs w:val="24"/>
        </w:rPr>
      </w:pPr>
    </w:p>
    <w:p w14:paraId="4BB45ED4" w14:textId="66BFF7E2" w:rsidR="00507CBD" w:rsidRDefault="00507CBD" w:rsidP="002477FA">
      <w:pPr>
        <w:spacing w:line="240" w:lineRule="auto"/>
        <w:jc w:val="both"/>
        <w:rPr>
          <w:rFonts w:ascii="Times New Roman" w:hAnsi="Times New Roman" w:cs="Times New Roman"/>
          <w:b/>
          <w:sz w:val="24"/>
          <w:szCs w:val="24"/>
        </w:rPr>
      </w:pPr>
    </w:p>
    <w:p w14:paraId="61A6C6A7" w14:textId="4F481CF7" w:rsidR="00507CBD" w:rsidRDefault="00507CBD" w:rsidP="002477FA">
      <w:pPr>
        <w:spacing w:line="240" w:lineRule="auto"/>
        <w:jc w:val="both"/>
        <w:rPr>
          <w:rFonts w:ascii="Times New Roman" w:hAnsi="Times New Roman" w:cs="Times New Roman"/>
          <w:b/>
          <w:sz w:val="24"/>
          <w:szCs w:val="24"/>
        </w:rPr>
      </w:pPr>
    </w:p>
    <w:p w14:paraId="561FD420" w14:textId="5D547D68" w:rsidR="00507CBD" w:rsidRDefault="00507CBD" w:rsidP="002477FA">
      <w:pPr>
        <w:spacing w:line="240" w:lineRule="auto"/>
        <w:jc w:val="both"/>
        <w:rPr>
          <w:rFonts w:ascii="Times New Roman" w:hAnsi="Times New Roman" w:cs="Times New Roman"/>
          <w:b/>
          <w:sz w:val="24"/>
          <w:szCs w:val="24"/>
        </w:rPr>
      </w:pPr>
    </w:p>
    <w:p w14:paraId="1E19B934" w14:textId="5458D05E" w:rsidR="00507CBD" w:rsidRDefault="00507CBD" w:rsidP="002477FA">
      <w:pPr>
        <w:spacing w:line="240" w:lineRule="auto"/>
        <w:jc w:val="both"/>
        <w:rPr>
          <w:rFonts w:ascii="Times New Roman" w:hAnsi="Times New Roman" w:cs="Times New Roman"/>
          <w:b/>
          <w:sz w:val="24"/>
          <w:szCs w:val="24"/>
        </w:rPr>
      </w:pPr>
    </w:p>
    <w:p w14:paraId="5BE2B0BE" w14:textId="2D0AABE0" w:rsidR="00507CBD" w:rsidRDefault="00507CBD" w:rsidP="002477FA">
      <w:pPr>
        <w:spacing w:line="240" w:lineRule="auto"/>
        <w:jc w:val="both"/>
        <w:rPr>
          <w:rFonts w:ascii="Times New Roman" w:hAnsi="Times New Roman" w:cs="Times New Roman"/>
          <w:b/>
          <w:sz w:val="24"/>
          <w:szCs w:val="24"/>
        </w:rPr>
      </w:pPr>
    </w:p>
    <w:p w14:paraId="5ED0B82F" w14:textId="77777777" w:rsidR="00E45AC5" w:rsidRDefault="00E45AC5" w:rsidP="002477FA">
      <w:pPr>
        <w:spacing w:line="240" w:lineRule="auto"/>
        <w:jc w:val="both"/>
        <w:rPr>
          <w:rFonts w:ascii="Times New Roman" w:hAnsi="Times New Roman" w:cs="Times New Roman"/>
          <w:b/>
          <w:sz w:val="24"/>
          <w:szCs w:val="24"/>
        </w:rPr>
      </w:pPr>
    </w:p>
    <w:p w14:paraId="0836BCD8" w14:textId="77777777" w:rsidR="00E45AC5" w:rsidRDefault="00E45AC5" w:rsidP="002477FA">
      <w:pPr>
        <w:spacing w:line="240" w:lineRule="auto"/>
        <w:jc w:val="both"/>
        <w:rPr>
          <w:rFonts w:ascii="Times New Roman" w:hAnsi="Times New Roman" w:cs="Times New Roman"/>
          <w:b/>
          <w:sz w:val="24"/>
          <w:szCs w:val="24"/>
        </w:rPr>
      </w:pPr>
    </w:p>
    <w:p w14:paraId="36F74ECF" w14:textId="77777777" w:rsidR="00E45AC5" w:rsidRDefault="00E45AC5" w:rsidP="002477FA">
      <w:pPr>
        <w:spacing w:line="240" w:lineRule="auto"/>
        <w:jc w:val="both"/>
        <w:rPr>
          <w:rFonts w:ascii="Times New Roman" w:hAnsi="Times New Roman" w:cs="Times New Roman"/>
          <w:b/>
          <w:sz w:val="24"/>
          <w:szCs w:val="24"/>
        </w:rPr>
      </w:pPr>
    </w:p>
    <w:p w14:paraId="2DE02E3E" w14:textId="77777777" w:rsidR="00E0559F" w:rsidRDefault="00E0559F" w:rsidP="002477FA">
      <w:pPr>
        <w:spacing w:line="240" w:lineRule="auto"/>
        <w:jc w:val="both"/>
        <w:rPr>
          <w:rFonts w:ascii="Times New Roman" w:hAnsi="Times New Roman" w:cs="Times New Roman"/>
          <w:b/>
          <w:sz w:val="24"/>
          <w:szCs w:val="24"/>
        </w:rPr>
      </w:pPr>
    </w:p>
    <w:p w14:paraId="0C5ADE1D" w14:textId="77777777" w:rsidR="00E0559F" w:rsidRDefault="00E0559F" w:rsidP="002477FA">
      <w:pPr>
        <w:spacing w:line="240" w:lineRule="auto"/>
        <w:jc w:val="both"/>
        <w:rPr>
          <w:rFonts w:ascii="Times New Roman" w:hAnsi="Times New Roman" w:cs="Times New Roman"/>
          <w:b/>
          <w:sz w:val="24"/>
          <w:szCs w:val="24"/>
        </w:rPr>
      </w:pPr>
    </w:p>
    <w:p w14:paraId="1507ACFE" w14:textId="77777777" w:rsidR="00E0559F" w:rsidRDefault="00E0559F" w:rsidP="002477FA">
      <w:pPr>
        <w:spacing w:line="240" w:lineRule="auto"/>
        <w:jc w:val="both"/>
        <w:rPr>
          <w:rFonts w:ascii="Times New Roman" w:hAnsi="Times New Roman" w:cs="Times New Roman"/>
          <w:b/>
          <w:sz w:val="24"/>
          <w:szCs w:val="24"/>
        </w:rPr>
      </w:pPr>
    </w:p>
    <w:p w14:paraId="6284576D" w14:textId="77777777" w:rsidR="00E0559F" w:rsidRDefault="00E0559F" w:rsidP="002477FA">
      <w:pPr>
        <w:spacing w:line="240" w:lineRule="auto"/>
        <w:jc w:val="both"/>
        <w:rPr>
          <w:rFonts w:ascii="Times New Roman" w:hAnsi="Times New Roman" w:cs="Times New Roman"/>
          <w:b/>
          <w:sz w:val="24"/>
          <w:szCs w:val="24"/>
        </w:rPr>
      </w:pPr>
    </w:p>
    <w:p w14:paraId="489738B6" w14:textId="039ACE2B" w:rsidR="00E45AC5" w:rsidRPr="00E45AC5" w:rsidRDefault="00E45AC5" w:rsidP="00E45AC5">
      <w:pPr>
        <w:spacing w:line="240" w:lineRule="auto"/>
        <w:jc w:val="center"/>
        <w:rPr>
          <w:rFonts w:ascii="Times New Roman" w:hAnsi="Times New Roman" w:cs="Times New Roman"/>
          <w:sz w:val="24"/>
          <w:szCs w:val="24"/>
        </w:rPr>
      </w:pPr>
      <w:r>
        <w:rPr>
          <w:rFonts w:ascii="Times New Roman" w:hAnsi="Times New Roman" w:cs="Times New Roman"/>
          <w:sz w:val="24"/>
          <w:szCs w:val="24"/>
        </w:rPr>
        <w:t>Gambar 1. Tahapan Penelitian</w:t>
      </w:r>
    </w:p>
    <w:p w14:paraId="5F702B7F" w14:textId="750B0DF3" w:rsidR="000D703E" w:rsidRDefault="000D703E" w:rsidP="002477FA">
      <w:pPr>
        <w:spacing w:line="240" w:lineRule="auto"/>
        <w:jc w:val="both"/>
        <w:rPr>
          <w:rFonts w:ascii="Times New Roman" w:hAnsi="Times New Roman" w:cs="Times New Roman"/>
          <w:b/>
          <w:sz w:val="24"/>
          <w:szCs w:val="24"/>
        </w:rPr>
      </w:pPr>
      <w:r>
        <w:rPr>
          <w:rFonts w:ascii="Times New Roman" w:hAnsi="Times New Roman" w:cs="Times New Roman"/>
          <w:b/>
          <w:sz w:val="24"/>
          <w:szCs w:val="24"/>
        </w:rPr>
        <w:t>Metode Pengumpulan Data</w:t>
      </w:r>
    </w:p>
    <w:p w14:paraId="320EE801" w14:textId="6BD4D9F6" w:rsidR="00A92C1B" w:rsidRPr="003C7376" w:rsidRDefault="00A92C1B" w:rsidP="002477FA">
      <w:pPr>
        <w:spacing w:line="240" w:lineRule="auto"/>
        <w:jc w:val="both"/>
        <w:rPr>
          <w:rFonts w:ascii="Times New Roman" w:hAnsi="Times New Roman" w:cs="Times New Roman"/>
          <w:b/>
          <w:sz w:val="24"/>
          <w:szCs w:val="24"/>
        </w:rPr>
      </w:pPr>
      <w:r>
        <w:rPr>
          <w:rFonts w:ascii="Times New Roman" w:hAnsi="Times New Roman" w:cs="Times New Roman"/>
          <w:sz w:val="24"/>
          <w:szCs w:val="24"/>
        </w:rPr>
        <w:t>Da</w:t>
      </w:r>
      <w:r w:rsidR="00BD7765">
        <w:rPr>
          <w:rFonts w:ascii="Times New Roman" w:hAnsi="Times New Roman" w:cs="Times New Roman"/>
          <w:sz w:val="24"/>
          <w:szCs w:val="24"/>
        </w:rPr>
        <w:t xml:space="preserve">ta </w:t>
      </w:r>
      <w:r w:rsidR="00FB51D6">
        <w:rPr>
          <w:rFonts w:ascii="Times New Roman" w:hAnsi="Times New Roman" w:cs="Times New Roman"/>
          <w:sz w:val="24"/>
          <w:szCs w:val="24"/>
        </w:rPr>
        <w:t>Preeklamsia</w:t>
      </w:r>
      <w:r w:rsidR="00BD7765">
        <w:rPr>
          <w:rFonts w:ascii="Times New Roman" w:hAnsi="Times New Roman" w:cs="Times New Roman"/>
          <w:sz w:val="24"/>
          <w:szCs w:val="24"/>
        </w:rPr>
        <w:t xml:space="preserve"> yang digunakan dalam penelitian ini adalah merupakan data rekam medis dari RSU Haji </w:t>
      </w:r>
      <w:commentRangeStart w:id="14"/>
      <w:r w:rsidR="00BD7765">
        <w:rPr>
          <w:rFonts w:ascii="Times New Roman" w:hAnsi="Times New Roman" w:cs="Times New Roman"/>
          <w:sz w:val="24"/>
          <w:szCs w:val="24"/>
        </w:rPr>
        <w:t>Surabaya</w:t>
      </w:r>
      <w:commentRangeEnd w:id="14"/>
      <w:r w:rsidR="00EE086E">
        <w:rPr>
          <w:rStyle w:val="CommentReference"/>
        </w:rPr>
        <w:commentReference w:id="14"/>
      </w:r>
      <w:r w:rsidR="00BD7765">
        <w:rPr>
          <w:rFonts w:ascii="Times New Roman" w:hAnsi="Times New Roman" w:cs="Times New Roman"/>
          <w:sz w:val="24"/>
          <w:szCs w:val="24"/>
        </w:rPr>
        <w:t>. Sehingga, untuk pengumpulan data tidak bersinggungan dengan pasien secara langsung.</w:t>
      </w:r>
      <w:r w:rsidR="003C7376">
        <w:rPr>
          <w:rFonts w:ascii="Times New Roman" w:hAnsi="Times New Roman" w:cs="Times New Roman"/>
          <w:sz w:val="24"/>
          <w:szCs w:val="24"/>
        </w:rPr>
        <w:t xml:space="preserve"> Data ini terdiri dari ibu hamil termuda berusia 18 tahun hingga 42 tahun.</w:t>
      </w:r>
      <w:r w:rsidR="00BD7765">
        <w:rPr>
          <w:rFonts w:ascii="Times New Roman" w:hAnsi="Times New Roman" w:cs="Times New Roman"/>
          <w:sz w:val="24"/>
          <w:szCs w:val="24"/>
        </w:rPr>
        <w:t xml:space="preserve"> Data yang didapatkan berjumlah 110 data dengan klasifikasi data pasien yang positif </w:t>
      </w:r>
      <w:r w:rsidR="00FB51D6">
        <w:rPr>
          <w:rFonts w:ascii="Times New Roman" w:hAnsi="Times New Roman" w:cs="Times New Roman"/>
          <w:sz w:val="24"/>
          <w:szCs w:val="24"/>
        </w:rPr>
        <w:t>Preeklamsia</w:t>
      </w:r>
      <w:r w:rsidR="00BD7765">
        <w:rPr>
          <w:rFonts w:ascii="Times New Roman" w:hAnsi="Times New Roman" w:cs="Times New Roman"/>
          <w:sz w:val="24"/>
          <w:szCs w:val="24"/>
        </w:rPr>
        <w:t xml:space="preserve"> sebanyak 55 data dan data pasien </w:t>
      </w:r>
      <w:r w:rsidR="003C7376">
        <w:rPr>
          <w:rFonts w:ascii="Times New Roman" w:hAnsi="Times New Roman" w:cs="Times New Roman"/>
          <w:sz w:val="24"/>
          <w:szCs w:val="24"/>
        </w:rPr>
        <w:t>negatif</w:t>
      </w:r>
      <w:r w:rsidR="00BD7765">
        <w:rPr>
          <w:rFonts w:ascii="Times New Roman" w:hAnsi="Times New Roman" w:cs="Times New Roman"/>
          <w:sz w:val="24"/>
          <w:szCs w:val="24"/>
        </w:rPr>
        <w:t xml:space="preserve"> </w:t>
      </w:r>
      <w:r w:rsidR="00FB51D6">
        <w:rPr>
          <w:rFonts w:ascii="Times New Roman" w:hAnsi="Times New Roman" w:cs="Times New Roman"/>
          <w:sz w:val="24"/>
          <w:szCs w:val="24"/>
        </w:rPr>
        <w:t>Preeklamsia</w:t>
      </w:r>
      <w:r w:rsidR="00BD7765">
        <w:rPr>
          <w:rFonts w:ascii="Times New Roman" w:hAnsi="Times New Roman" w:cs="Times New Roman"/>
          <w:sz w:val="24"/>
          <w:szCs w:val="24"/>
        </w:rPr>
        <w:t xml:space="preserve"> atau normal sebanyak 55 data.</w:t>
      </w:r>
      <w:r w:rsidR="003C7376">
        <w:rPr>
          <w:rFonts w:ascii="Times New Roman" w:hAnsi="Times New Roman" w:cs="Times New Roman"/>
          <w:sz w:val="24"/>
          <w:szCs w:val="24"/>
        </w:rPr>
        <w:t xml:space="preserve"> Dari 110 data tersebut kemudian akan dibagi menjadi data </w:t>
      </w:r>
      <w:r w:rsidR="003C7376" w:rsidRPr="003C7376">
        <w:rPr>
          <w:rFonts w:ascii="Times New Roman" w:hAnsi="Times New Roman" w:cs="Times New Roman"/>
          <w:i/>
          <w:sz w:val="24"/>
          <w:szCs w:val="24"/>
        </w:rPr>
        <w:t>training</w:t>
      </w:r>
      <w:r w:rsidR="003C7376">
        <w:rPr>
          <w:rFonts w:ascii="Times New Roman" w:hAnsi="Times New Roman" w:cs="Times New Roman"/>
          <w:sz w:val="24"/>
          <w:szCs w:val="24"/>
        </w:rPr>
        <w:t xml:space="preserve"> dan data </w:t>
      </w:r>
      <w:r w:rsidR="003C7376" w:rsidRPr="003C7376">
        <w:rPr>
          <w:rFonts w:ascii="Times New Roman" w:hAnsi="Times New Roman" w:cs="Times New Roman"/>
          <w:i/>
          <w:sz w:val="24"/>
          <w:szCs w:val="24"/>
        </w:rPr>
        <w:t>tes</w:t>
      </w:r>
      <w:r w:rsidR="003C7376">
        <w:rPr>
          <w:rFonts w:ascii="Times New Roman" w:hAnsi="Times New Roman" w:cs="Times New Roman"/>
          <w:i/>
          <w:sz w:val="24"/>
          <w:szCs w:val="24"/>
        </w:rPr>
        <w:t>t</w:t>
      </w:r>
      <w:r w:rsidR="003C7376" w:rsidRPr="003C7376">
        <w:rPr>
          <w:rFonts w:ascii="Times New Roman" w:hAnsi="Times New Roman" w:cs="Times New Roman"/>
          <w:i/>
          <w:sz w:val="24"/>
          <w:szCs w:val="24"/>
        </w:rPr>
        <w:t>ing.</w:t>
      </w:r>
    </w:p>
    <w:p w14:paraId="0AFCBCA2" w14:textId="0C352531" w:rsidR="00261CEF" w:rsidRDefault="003C7376" w:rsidP="002477FA">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Metode </w:t>
      </w:r>
      <w:r w:rsidR="003A24FC">
        <w:rPr>
          <w:rFonts w:ascii="Times New Roman" w:hAnsi="Times New Roman" w:cs="Times New Roman"/>
          <w:b/>
          <w:sz w:val="24"/>
          <w:szCs w:val="24"/>
        </w:rPr>
        <w:t>Diagnosis dengan KNN</w:t>
      </w:r>
    </w:p>
    <w:p w14:paraId="5F458B73" w14:textId="121738FA" w:rsidR="00043571" w:rsidRDefault="006A16B0" w:rsidP="00261C6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Metode yang digunakan dalam </w:t>
      </w:r>
      <w:r w:rsidR="002B68EE">
        <w:rPr>
          <w:rFonts w:ascii="Times New Roman" w:hAnsi="Times New Roman" w:cs="Times New Roman"/>
          <w:sz w:val="24"/>
          <w:szCs w:val="24"/>
        </w:rPr>
        <w:t>penentuan kondi</w:t>
      </w:r>
      <w:r w:rsidR="00DD444E">
        <w:rPr>
          <w:rFonts w:ascii="Times New Roman" w:hAnsi="Times New Roman" w:cs="Times New Roman"/>
          <w:sz w:val="24"/>
          <w:szCs w:val="24"/>
        </w:rPr>
        <w:t xml:space="preserve">si pasien adalah metode </w:t>
      </w:r>
      <w:r w:rsidR="00BF3EC7" w:rsidRPr="0043161B">
        <w:rPr>
          <w:rFonts w:ascii="Times New Roman" w:hAnsi="Times New Roman" w:cs="Times New Roman"/>
          <w:i/>
          <w:sz w:val="24"/>
          <w:szCs w:val="24"/>
        </w:rPr>
        <w:t xml:space="preserve">K-Nearest </w:t>
      </w:r>
      <w:commentRangeStart w:id="15"/>
      <w:r w:rsidR="00BF3EC7" w:rsidRPr="0043161B">
        <w:rPr>
          <w:rFonts w:ascii="Times New Roman" w:hAnsi="Times New Roman" w:cs="Times New Roman"/>
          <w:i/>
          <w:sz w:val="24"/>
          <w:szCs w:val="24"/>
        </w:rPr>
        <w:t>Neighbor</w:t>
      </w:r>
      <w:commentRangeEnd w:id="15"/>
      <w:r w:rsidR="0043161B">
        <w:rPr>
          <w:rFonts w:ascii="Times New Roman" w:hAnsi="Times New Roman" w:cs="Times New Roman"/>
          <w:sz w:val="24"/>
          <w:szCs w:val="24"/>
        </w:rPr>
        <w:t>S</w:t>
      </w:r>
      <w:r w:rsidR="000F605B" w:rsidRPr="0043161B">
        <w:rPr>
          <w:rFonts w:ascii="Times New Roman" w:hAnsi="Times New Roman" w:cs="Times New Roman"/>
          <w:sz w:val="24"/>
          <w:szCs w:val="24"/>
        </w:rPr>
        <w:commentReference w:id="15"/>
      </w:r>
      <w:r w:rsidR="00705D4D">
        <w:rPr>
          <w:rFonts w:ascii="Times New Roman" w:hAnsi="Times New Roman" w:cs="Times New Roman"/>
          <w:sz w:val="24"/>
          <w:szCs w:val="24"/>
        </w:rPr>
        <w:t xml:space="preserve">. </w:t>
      </w:r>
      <w:r w:rsidR="00705D4D" w:rsidRPr="0043161B">
        <w:rPr>
          <w:rFonts w:ascii="Times New Roman" w:hAnsi="Times New Roman" w:cs="Times New Roman"/>
          <w:i/>
          <w:sz w:val="24"/>
          <w:szCs w:val="24"/>
        </w:rPr>
        <w:t>K-Nearest Neighbor</w:t>
      </w:r>
      <w:r w:rsidR="0043161B">
        <w:rPr>
          <w:rFonts w:ascii="Times New Roman" w:hAnsi="Times New Roman" w:cs="Times New Roman"/>
          <w:sz w:val="24"/>
          <w:szCs w:val="24"/>
        </w:rPr>
        <w:t>s</w:t>
      </w:r>
      <w:r w:rsidR="00705D4D">
        <w:rPr>
          <w:rFonts w:ascii="Times New Roman" w:hAnsi="Times New Roman" w:cs="Times New Roman"/>
          <w:sz w:val="24"/>
          <w:szCs w:val="24"/>
        </w:rPr>
        <w:t xml:space="preserve"> (KNN) merupakan metode </w:t>
      </w:r>
      <w:ins w:id="16" w:author="Alfian MN (target conflict)" w:date="2020-03-21T23:10:00Z">
        <w:r w:rsidR="00A578F6">
          <w:rPr>
            <w:rFonts w:ascii="Times New Roman" w:hAnsi="Times New Roman" w:cs="Times New Roman"/>
            <w:sz w:val="24"/>
            <w:szCs w:val="24"/>
          </w:rPr>
          <w:t>untuk menentukan hasil klasifikasi</w:t>
        </w:r>
        <w:r w:rsidR="0043161B">
          <w:rPr>
            <w:rFonts w:ascii="Times New Roman" w:hAnsi="Times New Roman" w:cs="Times New Roman"/>
            <w:sz w:val="24"/>
            <w:szCs w:val="24"/>
          </w:rPr>
          <w:t xml:space="preserve"> dari</w:t>
        </w:r>
        <w:r w:rsidR="00A578F6">
          <w:rPr>
            <w:rFonts w:ascii="Times New Roman" w:hAnsi="Times New Roman" w:cs="Times New Roman"/>
            <w:sz w:val="24"/>
            <w:szCs w:val="24"/>
          </w:rPr>
          <w:t xml:space="preserve"> sampel uji berdasarkan mayoritas kedekatan kategori dengan </w:t>
        </w:r>
        <w:r w:rsidR="00A578F6">
          <w:rPr>
            <w:rFonts w:ascii="Times New Roman" w:hAnsi="Times New Roman" w:cs="Times New Roman"/>
            <w:sz w:val="24"/>
            <w:szCs w:val="24"/>
          </w:rPr>
          <w:lastRenderedPageBreak/>
          <w:t>menggunakan algoritma supervised</w:t>
        </w:r>
      </w:ins>
      <w:ins w:id="17" w:author="Alfian MN (target conflict)" w:date="2020-03-23T13:42:00Z">
        <w:r w:rsidR="00976653">
          <w:rPr>
            <w:rFonts w:ascii="Times New Roman" w:hAnsi="Times New Roman" w:cs="Times New Roman"/>
            <w:sz w:val="24"/>
            <w:szCs w:val="24"/>
          </w:rPr>
          <w:t xml:space="preserve"> [</w:t>
        </w:r>
      </w:ins>
      <w:r w:rsidR="009D2F1B">
        <w:rPr>
          <w:rFonts w:ascii="Times New Roman" w:hAnsi="Times New Roman" w:cs="Times New Roman"/>
          <w:sz w:val="24"/>
          <w:szCs w:val="24"/>
        </w:rPr>
        <w:t>8</w:t>
      </w:r>
      <w:r w:rsidR="00143F94">
        <w:rPr>
          <w:rFonts w:ascii="Times New Roman" w:hAnsi="Times New Roman" w:cs="Times New Roman"/>
          <w:sz w:val="24"/>
          <w:szCs w:val="24"/>
        </w:rPr>
        <w:t xml:space="preserve">]. Konsep dari KNN adalah menghitung jarak terdekat </w:t>
      </w:r>
      <w:r w:rsidR="00E16847">
        <w:rPr>
          <w:rFonts w:ascii="Times New Roman" w:hAnsi="Times New Roman" w:cs="Times New Roman"/>
          <w:sz w:val="24"/>
          <w:szCs w:val="24"/>
        </w:rPr>
        <w:t xml:space="preserve">dari data yang diuji dengan K-tetangga terdekatnya dari data latih penelitian. </w:t>
      </w:r>
    </w:p>
    <w:p w14:paraId="47801687" w14:textId="77777777" w:rsidR="00043571" w:rsidRDefault="00043571" w:rsidP="00261C68">
      <w:pPr>
        <w:spacing w:line="240" w:lineRule="auto"/>
        <w:jc w:val="both"/>
        <w:rPr>
          <w:rFonts w:ascii="Times New Roman" w:hAnsi="Times New Roman" w:cs="Times New Roman"/>
          <w:noProof/>
          <w:sz w:val="24"/>
          <w:szCs w:val="24"/>
        </w:rPr>
      </w:pPr>
    </w:p>
    <w:p w14:paraId="5F74855A" w14:textId="0A039BE3" w:rsidR="00261C68" w:rsidRDefault="00261C68" w:rsidP="00043571">
      <w:pPr>
        <w:spacing w:line="240" w:lineRule="auto"/>
        <w:jc w:val="center"/>
        <w:rPr>
          <w:rFonts w:ascii="Times New Roman" w:hAnsi="Times New Roman" w:cs="Times New Roman"/>
          <w:sz w:val="24"/>
          <w:szCs w:val="24"/>
        </w:rPr>
      </w:pPr>
      <w:ins w:id="18" w:author="Alfian MN (target conflict)" w:date="2020-03-21T23:10:00Z">
        <w:r w:rsidRPr="003779C7">
          <w:rPr>
            <w:rFonts w:ascii="Times New Roman" w:hAnsi="Times New Roman" w:cs="Times New Roman"/>
            <w:noProof/>
            <w:sz w:val="24"/>
            <w:szCs w:val="24"/>
            <w:rPrChange w:id="19" w:author="Unknown">
              <w:rPr>
                <w:noProof/>
              </w:rPr>
            </w:rPrChange>
          </w:rPr>
          <w:drawing>
            <wp:inline distT="0" distB="0" distL="0" distR="0" wp14:anchorId="3CC75D8A" wp14:editId="3CC75D8A">
              <wp:extent cx="4036257" cy="5638778"/>
              <wp:effectExtent l="0" t="0" r="2540" b="635"/>
              <wp:docPr id="25" name="Picture 25" descr="D:\Kuliah\Semester 6\Sistem Cerdas\Project\Project\Flowchart 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mester 6\Sistem Cerdas\Project\Project\Flowchart KN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439" cy="5668370"/>
                      </a:xfrm>
                      <a:prstGeom prst="rect">
                        <a:avLst/>
                      </a:prstGeom>
                      <a:noFill/>
                      <a:ln>
                        <a:noFill/>
                      </a:ln>
                    </pic:spPr>
                  </pic:pic>
                </a:graphicData>
              </a:graphic>
            </wp:inline>
          </w:drawing>
        </w:r>
      </w:ins>
    </w:p>
    <w:p w14:paraId="142CBB05" w14:textId="77777777" w:rsidR="00261C68" w:rsidRPr="003779C7" w:rsidRDefault="00261C68" w:rsidP="00261C6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Gambar 2. </w:t>
      </w:r>
      <w:r>
        <w:rPr>
          <w:rFonts w:ascii="Times New Roman" w:hAnsi="Times New Roman" w:cs="Times New Roman"/>
          <w:i/>
          <w:sz w:val="24"/>
          <w:szCs w:val="24"/>
        </w:rPr>
        <w:t>Flowchart</w:t>
      </w:r>
      <w:r>
        <w:rPr>
          <w:rFonts w:ascii="Times New Roman" w:hAnsi="Times New Roman" w:cs="Times New Roman"/>
          <w:sz w:val="24"/>
          <w:szCs w:val="24"/>
        </w:rPr>
        <w:t xml:space="preserve"> Program KNN</w:t>
      </w:r>
    </w:p>
    <w:p w14:paraId="130F62D2" w14:textId="77777777" w:rsidR="00261C68" w:rsidRDefault="00261C68" w:rsidP="00261C68">
      <w:pPr>
        <w:spacing w:line="240" w:lineRule="auto"/>
        <w:jc w:val="both"/>
        <w:rPr>
          <w:rFonts w:ascii="Times New Roman" w:hAnsi="Times New Roman" w:cs="Times New Roman"/>
          <w:sz w:val="24"/>
          <w:szCs w:val="24"/>
        </w:rPr>
      </w:pPr>
    </w:p>
    <w:p w14:paraId="504EC803" w14:textId="77777777" w:rsidR="00261C68" w:rsidRDefault="00261C68" w:rsidP="00261C68">
      <w:pPr>
        <w:spacing w:line="240" w:lineRule="auto"/>
        <w:jc w:val="both"/>
        <w:rPr>
          <w:rFonts w:ascii="Times New Roman" w:hAnsi="Times New Roman" w:cs="Times New Roman"/>
          <w:i/>
          <w:sz w:val="24"/>
          <w:szCs w:val="24"/>
        </w:rPr>
      </w:pPr>
      <w:r>
        <w:rPr>
          <w:rFonts w:ascii="Times New Roman" w:hAnsi="Times New Roman" w:cs="Times New Roman"/>
          <w:sz w:val="24"/>
          <w:szCs w:val="24"/>
        </w:rPr>
        <w:t>Langkah 1 : Pembagian Data</w:t>
      </w:r>
    </w:p>
    <w:p w14:paraId="795BFDFE" w14:textId="77777777" w:rsidR="00261C68" w:rsidRDefault="00261C68" w:rsidP="00261C6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Data keseluruhan sejumlah 110 data dengan klasifikasi 50:50 diagnosis preklamsia dan normal. Kemudian, data dibagi dalam dua kategori yaitu data </w:t>
      </w:r>
      <w:r>
        <w:rPr>
          <w:rFonts w:ascii="Times New Roman" w:hAnsi="Times New Roman" w:cs="Times New Roman"/>
          <w:i/>
          <w:sz w:val="24"/>
          <w:szCs w:val="24"/>
        </w:rPr>
        <w:t xml:space="preserve">training </w:t>
      </w:r>
      <w:r>
        <w:rPr>
          <w:rFonts w:ascii="Times New Roman" w:hAnsi="Times New Roman" w:cs="Times New Roman"/>
          <w:sz w:val="24"/>
          <w:szCs w:val="24"/>
        </w:rPr>
        <w:t xml:space="preserve">dan data </w:t>
      </w:r>
      <w:r>
        <w:rPr>
          <w:rFonts w:ascii="Times New Roman" w:hAnsi="Times New Roman" w:cs="Times New Roman"/>
          <w:i/>
          <w:sz w:val="24"/>
          <w:szCs w:val="24"/>
        </w:rPr>
        <w:t>testing</w:t>
      </w:r>
      <w:r>
        <w:rPr>
          <w:rFonts w:ascii="Times New Roman" w:hAnsi="Times New Roman" w:cs="Times New Roman"/>
          <w:sz w:val="24"/>
          <w:szCs w:val="24"/>
        </w:rPr>
        <w:t xml:space="preserve">. Data </w:t>
      </w:r>
      <w:r>
        <w:rPr>
          <w:rFonts w:ascii="Times New Roman" w:hAnsi="Times New Roman" w:cs="Times New Roman"/>
          <w:i/>
          <w:sz w:val="24"/>
          <w:szCs w:val="24"/>
        </w:rPr>
        <w:t>training</w:t>
      </w:r>
      <w:r>
        <w:rPr>
          <w:rFonts w:ascii="Times New Roman" w:hAnsi="Times New Roman" w:cs="Times New Roman"/>
          <w:sz w:val="24"/>
          <w:szCs w:val="24"/>
        </w:rPr>
        <w:t xml:space="preserve"> dibutuhkan untuk mengembangkan kemampuan program KNN, sedangkan data </w:t>
      </w:r>
      <w:r>
        <w:rPr>
          <w:rFonts w:ascii="Times New Roman" w:hAnsi="Times New Roman" w:cs="Times New Roman"/>
          <w:i/>
          <w:sz w:val="24"/>
          <w:szCs w:val="24"/>
        </w:rPr>
        <w:t>testing</w:t>
      </w:r>
      <w:r>
        <w:rPr>
          <w:rFonts w:ascii="Times New Roman" w:hAnsi="Times New Roman" w:cs="Times New Roman"/>
          <w:sz w:val="24"/>
          <w:szCs w:val="24"/>
        </w:rPr>
        <w:t xml:space="preserve"> digunakan untuk mengevaluasi kinerja dari program KNN sebagai alat diagnosis preeklamsia. Komposisi pembagian data </w:t>
      </w:r>
      <w:r>
        <w:rPr>
          <w:rFonts w:ascii="Times New Roman" w:hAnsi="Times New Roman" w:cs="Times New Roman"/>
          <w:i/>
          <w:sz w:val="24"/>
          <w:szCs w:val="24"/>
        </w:rPr>
        <w:t xml:space="preserve">training </w:t>
      </w:r>
      <w:r>
        <w:rPr>
          <w:rFonts w:ascii="Times New Roman" w:hAnsi="Times New Roman" w:cs="Times New Roman"/>
          <w:sz w:val="24"/>
          <w:szCs w:val="24"/>
        </w:rPr>
        <w:t xml:space="preserve">dan data </w:t>
      </w:r>
      <w:r>
        <w:rPr>
          <w:rFonts w:ascii="Times New Roman" w:hAnsi="Times New Roman" w:cs="Times New Roman"/>
          <w:i/>
          <w:sz w:val="24"/>
          <w:szCs w:val="24"/>
        </w:rPr>
        <w:t>testing</w:t>
      </w:r>
      <w:r>
        <w:rPr>
          <w:rFonts w:ascii="Times New Roman" w:hAnsi="Times New Roman" w:cs="Times New Roman"/>
          <w:sz w:val="24"/>
          <w:szCs w:val="24"/>
        </w:rPr>
        <w:t xml:space="preserve"> adalah sebagai berikut :</w:t>
      </w:r>
    </w:p>
    <w:p w14:paraId="592BF07C" w14:textId="77777777" w:rsidR="00261C68" w:rsidRDefault="00261C68" w:rsidP="00261C68">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Pr>
          <w:rFonts w:ascii="Times New Roman" w:hAnsi="Times New Roman" w:cs="Times New Roman"/>
          <w:i/>
          <w:sz w:val="24"/>
          <w:szCs w:val="24"/>
        </w:rPr>
        <w:t>Training</w:t>
      </w:r>
      <w:r>
        <w:rPr>
          <w:rFonts w:ascii="Times New Roman" w:hAnsi="Times New Roman" w:cs="Times New Roman"/>
          <w:sz w:val="24"/>
          <w:szCs w:val="24"/>
        </w:rPr>
        <w:t xml:space="preserve"> diambil sebanyak 82 dari 110 data. Persentase data </w:t>
      </w:r>
      <w:r>
        <w:rPr>
          <w:rFonts w:ascii="Times New Roman" w:hAnsi="Times New Roman" w:cs="Times New Roman"/>
          <w:i/>
          <w:sz w:val="24"/>
          <w:szCs w:val="24"/>
        </w:rPr>
        <w:t>training</w:t>
      </w:r>
      <w:r>
        <w:rPr>
          <w:rFonts w:ascii="Times New Roman" w:hAnsi="Times New Roman" w:cs="Times New Roman"/>
          <w:sz w:val="24"/>
          <w:szCs w:val="24"/>
        </w:rPr>
        <w:t xml:space="preserve"> sebesar 74,54% dengan perbandingan 50:50 preeklamsia dan normal.</w:t>
      </w:r>
    </w:p>
    <w:p w14:paraId="05B59E97" w14:textId="5CDBC987" w:rsidR="00261C68" w:rsidRDefault="00261C68" w:rsidP="00261C68">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Pr>
          <w:rFonts w:ascii="Times New Roman" w:hAnsi="Times New Roman" w:cs="Times New Roman"/>
          <w:i/>
          <w:sz w:val="24"/>
          <w:szCs w:val="24"/>
        </w:rPr>
        <w:t>Testing</w:t>
      </w:r>
      <w:r>
        <w:rPr>
          <w:rFonts w:ascii="Times New Roman" w:hAnsi="Times New Roman" w:cs="Times New Roman"/>
          <w:sz w:val="24"/>
          <w:szCs w:val="24"/>
        </w:rPr>
        <w:t xml:space="preserve"> diambil sebanyak 28 dari 110 data. Persentase data </w:t>
      </w:r>
      <w:r>
        <w:rPr>
          <w:rFonts w:ascii="Times New Roman" w:hAnsi="Times New Roman" w:cs="Times New Roman"/>
          <w:i/>
          <w:sz w:val="24"/>
          <w:szCs w:val="24"/>
        </w:rPr>
        <w:t>testing</w:t>
      </w:r>
      <w:r>
        <w:rPr>
          <w:rFonts w:ascii="Times New Roman" w:hAnsi="Times New Roman" w:cs="Times New Roman"/>
          <w:sz w:val="24"/>
          <w:szCs w:val="24"/>
        </w:rPr>
        <w:t xml:space="preserve"> sebesar 25,46% dengan perbandingan 50:50 preeklamsia dan </w:t>
      </w:r>
      <w:commentRangeStart w:id="20"/>
      <w:ins w:id="21" w:author="Alfian MN (target conflict)" w:date="2020-03-23T13:42:00Z">
        <w:r>
          <w:rPr>
            <w:rFonts w:ascii="Times New Roman" w:hAnsi="Times New Roman" w:cs="Times New Roman"/>
            <w:sz w:val="24"/>
            <w:szCs w:val="24"/>
          </w:rPr>
          <w:t>normal</w:t>
        </w:r>
      </w:ins>
      <w:commentRangeEnd w:id="20"/>
      <w:r>
        <w:rPr>
          <w:rStyle w:val="CommentReference"/>
        </w:rPr>
        <w:commentReference w:id="20"/>
      </w:r>
      <w:ins w:id="22" w:author="Alfian MN (target conflict)" w:date="2020-03-23T13:42:00Z">
        <w:r>
          <w:rPr>
            <w:rFonts w:ascii="Times New Roman" w:hAnsi="Times New Roman" w:cs="Times New Roman"/>
            <w:sz w:val="24"/>
            <w:szCs w:val="24"/>
          </w:rPr>
          <w:t xml:space="preserve">. </w:t>
        </w:r>
      </w:ins>
    </w:p>
    <w:p w14:paraId="2391BCA8" w14:textId="1FF18140" w:rsidR="00261C68" w:rsidRPr="00353DBC" w:rsidRDefault="005D1CE2" w:rsidP="00261C68">
      <w:pPr>
        <w:spacing w:line="240" w:lineRule="auto"/>
        <w:jc w:val="both"/>
        <w:rPr>
          <w:rFonts w:ascii="Times New Roman" w:hAnsi="Times New Roman" w:cs="Times New Roman"/>
          <w:sz w:val="24"/>
          <w:szCs w:val="24"/>
        </w:rPr>
      </w:pPr>
      <w:ins w:id="23" w:author="Alfian MN (target conflict)" w:date="2020-03-23T13:42:00Z">
        <w:r>
          <w:rPr>
            <w:rFonts w:ascii="Times New Roman" w:hAnsi="Times New Roman" w:cs="Times New Roman"/>
            <w:sz w:val="24"/>
            <w:szCs w:val="24"/>
          </w:rPr>
          <w:t xml:space="preserve">Penentuan data </w:t>
        </w:r>
        <w:r>
          <w:rPr>
            <w:rFonts w:ascii="Times New Roman" w:hAnsi="Times New Roman" w:cs="Times New Roman"/>
            <w:i/>
            <w:sz w:val="24"/>
            <w:szCs w:val="24"/>
          </w:rPr>
          <w:t xml:space="preserve">training </w:t>
        </w:r>
        <w:r>
          <w:rPr>
            <w:rFonts w:ascii="Times New Roman" w:hAnsi="Times New Roman" w:cs="Times New Roman"/>
            <w:sz w:val="24"/>
            <w:szCs w:val="24"/>
          </w:rPr>
          <w:t xml:space="preserve">sejumlah 75% dan data </w:t>
        </w:r>
        <w:r>
          <w:rPr>
            <w:rFonts w:ascii="Times New Roman" w:hAnsi="Times New Roman" w:cs="Times New Roman"/>
            <w:i/>
            <w:sz w:val="24"/>
            <w:szCs w:val="24"/>
          </w:rPr>
          <w:t>testing</w:t>
        </w:r>
        <w:r>
          <w:rPr>
            <w:rFonts w:ascii="Times New Roman" w:hAnsi="Times New Roman" w:cs="Times New Roman"/>
            <w:sz w:val="24"/>
            <w:szCs w:val="24"/>
          </w:rPr>
          <w:t xml:space="preserve"> sejumlah 25% didasarkan pada aturan umum yang disebut </w:t>
        </w:r>
        <w:r>
          <w:rPr>
            <w:rFonts w:ascii="Times New Roman" w:hAnsi="Times New Roman" w:cs="Times New Roman"/>
            <w:i/>
            <w:sz w:val="24"/>
            <w:szCs w:val="24"/>
          </w:rPr>
          <w:t xml:space="preserve">“rule of </w:t>
        </w:r>
        <w:commentRangeStart w:id="24"/>
        <w:r>
          <w:rPr>
            <w:rFonts w:ascii="Times New Roman" w:hAnsi="Times New Roman" w:cs="Times New Roman"/>
            <w:i/>
            <w:sz w:val="24"/>
            <w:szCs w:val="24"/>
          </w:rPr>
          <w:t>thumb”</w:t>
        </w:r>
        <w:r>
          <w:rPr>
            <w:rFonts w:ascii="Times New Roman" w:hAnsi="Times New Roman" w:cs="Times New Roman"/>
            <w:sz w:val="24"/>
            <w:szCs w:val="24"/>
          </w:rPr>
          <w:t>[</w:t>
        </w:r>
      </w:ins>
      <w:r w:rsidR="009D2F1B">
        <w:rPr>
          <w:rFonts w:ascii="Times New Roman" w:hAnsi="Times New Roman" w:cs="Times New Roman"/>
          <w:sz w:val="24"/>
          <w:szCs w:val="24"/>
        </w:rPr>
        <w:t>9</w:t>
      </w:r>
      <w:ins w:id="25" w:author="Alfian MN (target conflict)" w:date="2020-03-23T13:42:00Z">
        <w:r>
          <w:rPr>
            <w:rFonts w:ascii="Times New Roman" w:hAnsi="Times New Roman" w:cs="Times New Roman"/>
            <w:sz w:val="24"/>
            <w:szCs w:val="24"/>
          </w:rPr>
          <w:t>].</w:t>
        </w:r>
      </w:ins>
      <w:commentRangeEnd w:id="24"/>
      <w:r w:rsidR="00A83215">
        <w:rPr>
          <w:rStyle w:val="CommentReference"/>
        </w:rPr>
        <w:commentReference w:id="24"/>
      </w:r>
    </w:p>
    <w:p w14:paraId="28FF3C8B" w14:textId="77777777" w:rsidR="00261C68" w:rsidRDefault="00261C68" w:rsidP="00261C68">
      <w:pPr>
        <w:spacing w:line="240" w:lineRule="auto"/>
        <w:jc w:val="both"/>
        <w:rPr>
          <w:rFonts w:ascii="Times New Roman" w:hAnsi="Times New Roman" w:cs="Times New Roman"/>
          <w:sz w:val="24"/>
          <w:szCs w:val="24"/>
        </w:rPr>
      </w:pPr>
      <w:ins w:id="26" w:author="Alfian MN (target conflict)" w:date="2020-03-21T23:10:00Z">
        <w:r>
          <w:rPr>
            <w:rFonts w:ascii="Times New Roman" w:hAnsi="Times New Roman" w:cs="Times New Roman"/>
            <w:sz w:val="24"/>
            <w:szCs w:val="24"/>
          </w:rPr>
          <w:t xml:space="preserve">Langkah 2 : Pengolahan data </w:t>
        </w:r>
        <w:r>
          <w:rPr>
            <w:rFonts w:ascii="Times New Roman" w:hAnsi="Times New Roman" w:cs="Times New Roman"/>
            <w:i/>
            <w:sz w:val="24"/>
            <w:szCs w:val="24"/>
          </w:rPr>
          <w:t>training</w:t>
        </w:r>
        <w:r>
          <w:rPr>
            <w:rFonts w:ascii="Times New Roman" w:hAnsi="Times New Roman" w:cs="Times New Roman"/>
            <w:sz w:val="24"/>
            <w:szCs w:val="24"/>
          </w:rPr>
          <w:t xml:space="preserve"> pada program</w:t>
        </w:r>
        <w:r>
          <w:rPr>
            <w:rFonts w:ascii="Times New Roman" w:hAnsi="Times New Roman" w:cs="Times New Roman"/>
            <w:sz w:val="24"/>
            <w:szCs w:val="24"/>
          </w:rPr>
          <w:tab/>
        </w:r>
      </w:ins>
    </w:p>
    <w:p w14:paraId="62C26D39" w14:textId="77777777" w:rsidR="00261C68" w:rsidRDefault="00261C68" w:rsidP="00261C68">
      <w:pPr>
        <w:spacing w:line="240" w:lineRule="auto"/>
        <w:jc w:val="both"/>
        <w:rPr>
          <w:rFonts w:ascii="Times New Roman" w:hAnsi="Times New Roman" w:cs="Times New Roman"/>
          <w:sz w:val="24"/>
          <w:szCs w:val="24"/>
        </w:rPr>
      </w:pPr>
      <w:ins w:id="27" w:author="Alfian MN (target conflict)" w:date="2020-03-21T23:10:00Z">
        <w:r>
          <w:rPr>
            <w:rFonts w:ascii="Times New Roman" w:hAnsi="Times New Roman" w:cs="Times New Roman"/>
            <w:sz w:val="24"/>
            <w:szCs w:val="24"/>
          </w:rPr>
          <w:t xml:space="preserve">Data </w:t>
        </w:r>
        <w:r>
          <w:rPr>
            <w:rFonts w:ascii="Times New Roman" w:hAnsi="Times New Roman" w:cs="Times New Roman"/>
            <w:i/>
            <w:sz w:val="24"/>
            <w:szCs w:val="24"/>
          </w:rPr>
          <w:t>training</w:t>
        </w:r>
        <w:r>
          <w:rPr>
            <w:rFonts w:ascii="Times New Roman" w:hAnsi="Times New Roman" w:cs="Times New Roman"/>
            <w:sz w:val="24"/>
            <w:szCs w:val="24"/>
          </w:rPr>
          <w:t xml:space="preserve"> adalah hal mutlak yang dibutuhkan program KNN untuk memiliki kemampuan diagnosis kondisi pasien. Data </w:t>
        </w:r>
        <w:r>
          <w:rPr>
            <w:rFonts w:ascii="Times New Roman" w:hAnsi="Times New Roman" w:cs="Times New Roman"/>
            <w:i/>
            <w:sz w:val="24"/>
            <w:szCs w:val="24"/>
          </w:rPr>
          <w:t>training</w:t>
        </w:r>
        <w:r>
          <w:rPr>
            <w:rFonts w:ascii="Times New Roman" w:hAnsi="Times New Roman" w:cs="Times New Roman"/>
            <w:sz w:val="24"/>
            <w:szCs w:val="24"/>
          </w:rPr>
          <w:t xml:space="preserve"> bisa disebut juga sebagai data pembelajaran. Kemampuan diagnosis KNN didasarkan pada variabel-variabel input yang mempengaruhi kondisi pasien. Penelitian ini menggunakan 17 variabel input yaitu usia, tinggi, BMI, paritas, jumlah kehamilan pada pasangan sekarang, riwayat preeklamsia, riwayat keguguran, riwayat hipertensi, riwayat diabetes mellitus, riwayat penyakit medis (SLE, hipotiroid), riwayat keluarga hipertensi, kehamilan kembar, lama menikah, riwayat antenatal care, riwayat infeksi saluran kencing selama kehamilan, anemia, dan jarak kehamilan.</w:t>
        </w:r>
      </w:ins>
    </w:p>
    <w:p w14:paraId="57E4FD8B" w14:textId="7663E470" w:rsidR="00261C68" w:rsidRDefault="00261C68" w:rsidP="00261C68">
      <w:pPr>
        <w:autoSpaceDE w:val="0"/>
        <w:autoSpaceDN w:val="0"/>
        <w:adjustRightInd w:val="0"/>
        <w:spacing w:after="0" w:line="240" w:lineRule="auto"/>
        <w:jc w:val="both"/>
        <w:rPr>
          <w:rFonts w:ascii="TimesNewRomanPSMT" w:hAnsi="TimesNewRomanPSMT" w:cs="TimesNewRomanPSMT"/>
          <w:sz w:val="24"/>
          <w:szCs w:val="24"/>
        </w:rPr>
      </w:pPr>
      <w:ins w:id="28" w:author="Alfian MN (target conflict)" w:date="2020-03-21T23:10:00Z">
        <w:r>
          <w:rPr>
            <w:rFonts w:ascii="TimesNewRomanPS-ItalicMT" w:hAnsi="TimesNewRomanPS-ItalicMT" w:cs="TimesNewRomanPS-ItalicMT"/>
            <w:iCs/>
            <w:sz w:val="24"/>
            <w:szCs w:val="24"/>
          </w:rPr>
          <w:t>Dari variabel-variabel input tersebut, a</w:t>
        </w:r>
        <w:r w:rsidRPr="00006C63">
          <w:rPr>
            <w:rFonts w:ascii="TimesNewRomanPS-ItalicMT" w:hAnsi="TimesNewRomanPS-ItalicMT" w:cs="TimesNewRomanPS-ItalicMT"/>
            <w:iCs/>
            <w:sz w:val="24"/>
            <w:szCs w:val="24"/>
          </w:rPr>
          <w:t xml:space="preserve">lgoritma </w:t>
        </w:r>
        <w:r w:rsidRPr="00006C63">
          <w:rPr>
            <w:rFonts w:ascii="TimesNewRomanPS-ItalicMT" w:hAnsi="TimesNewRomanPS-ItalicMT" w:cs="TimesNewRomanPS-ItalicMT"/>
            <w:i/>
            <w:iCs/>
            <w:sz w:val="24"/>
            <w:szCs w:val="24"/>
          </w:rPr>
          <w:t>K</w:t>
        </w:r>
        <w:r w:rsidRPr="008D3A5B">
          <w:rPr>
            <w:rFonts w:ascii="TimesNewRomanPS-ItalicMT" w:hAnsi="TimesNewRomanPS-ItalicMT" w:cs="TimesNewRomanPS-ItalicMT"/>
            <w:i/>
            <w:iCs/>
            <w:sz w:val="24"/>
            <w:szCs w:val="24"/>
          </w:rPr>
          <w:t>-nearest neighbor</w:t>
        </w:r>
      </w:ins>
      <w:r w:rsidR="0097267B">
        <w:rPr>
          <w:rFonts w:ascii="TimesNewRomanPS-ItalicMT" w:hAnsi="TimesNewRomanPS-ItalicMT" w:cs="TimesNewRomanPS-ItalicMT"/>
          <w:i/>
          <w:iCs/>
          <w:sz w:val="24"/>
          <w:szCs w:val="24"/>
        </w:rPr>
        <w:t>s</w:t>
      </w:r>
      <w:ins w:id="29" w:author="Alfian MN (target conflict)" w:date="2020-03-21T23:10:00Z">
        <w:r>
          <w:rPr>
            <w:rFonts w:ascii="TimesNewRomanPSMT" w:hAnsi="TimesNewRomanPSMT" w:cs="TimesNewRomanPSMT"/>
            <w:sz w:val="24"/>
            <w:szCs w:val="24"/>
          </w:rPr>
          <w:t xml:space="preserve"> </w:t>
        </w:r>
        <w:r w:rsidRPr="008D3A5B">
          <w:rPr>
            <w:rFonts w:ascii="TimesNewRomanPSMT" w:hAnsi="TimesNewRomanPSMT" w:cs="TimesNewRomanPSMT"/>
            <w:sz w:val="24"/>
            <w:szCs w:val="24"/>
          </w:rPr>
          <w:t>melakukan klasifikasi terhadap objek berdasarkan data yang jaraknya paling dekat dengan objek tersebut</w:t>
        </w:r>
        <w:r>
          <w:rPr>
            <w:rFonts w:ascii="TimesNewRomanPSMT" w:hAnsi="TimesNewRomanPSMT" w:cs="TimesNewRomanPSMT"/>
            <w:sz w:val="24"/>
            <w:szCs w:val="24"/>
          </w:rPr>
          <w:t xml:space="preserve">. Ada beragam cara untuk mengukur jarak antara data baru dengan data lama (data </w:t>
        </w:r>
        <w:r>
          <w:rPr>
            <w:rFonts w:ascii="TimesNewRomanPSMT" w:hAnsi="TimesNewRomanPSMT" w:cs="TimesNewRomanPSMT"/>
            <w:i/>
            <w:sz w:val="24"/>
            <w:szCs w:val="24"/>
          </w:rPr>
          <w:t>training)</w:t>
        </w:r>
        <w:r>
          <w:rPr>
            <w:rFonts w:ascii="TimesNewRomanPSMT" w:hAnsi="TimesNewRomanPSMT" w:cs="TimesNewRomanPSMT"/>
            <w:sz w:val="24"/>
            <w:szCs w:val="24"/>
          </w:rPr>
          <w:t xml:space="preserve"> diantaranya yang paling sering digunakan adalah </w:t>
        </w:r>
        <w:r>
          <w:rPr>
            <w:rFonts w:ascii="TimesNewRomanPSMT" w:hAnsi="TimesNewRomanPSMT" w:cs="TimesNewRomanPSMT"/>
            <w:i/>
            <w:sz w:val="24"/>
            <w:szCs w:val="24"/>
          </w:rPr>
          <w:t>Euclidean distance</w:t>
        </w:r>
        <w:r w:rsidR="005D1CE2">
          <w:rPr>
            <w:rFonts w:ascii="TimesNewRomanPSMT" w:hAnsi="TimesNewRomanPSMT" w:cs="TimesNewRomanPSMT"/>
            <w:sz w:val="24"/>
            <w:szCs w:val="24"/>
          </w:rPr>
          <w:t xml:space="preserve"> </w:t>
        </w:r>
      </w:ins>
      <w:ins w:id="30" w:author="Alfian MN (target conflict)" w:date="2020-03-23T13:42:00Z">
        <w:r w:rsidR="005D1CE2">
          <w:rPr>
            <w:rFonts w:ascii="TimesNewRomanPSMT" w:hAnsi="TimesNewRomanPSMT" w:cs="TimesNewRomanPSMT"/>
            <w:sz w:val="24"/>
            <w:szCs w:val="24"/>
          </w:rPr>
          <w:t>[</w:t>
        </w:r>
      </w:ins>
      <w:r w:rsidR="009D2F1B">
        <w:rPr>
          <w:rFonts w:ascii="TimesNewRomanPSMT" w:hAnsi="TimesNewRomanPSMT" w:cs="TimesNewRomanPSMT"/>
          <w:sz w:val="24"/>
          <w:szCs w:val="24"/>
        </w:rPr>
        <w:t>10</w:t>
      </w:r>
      <w:ins w:id="31" w:author="Alfian MN (target conflict)" w:date="2020-03-23T13:42:00Z">
        <w:r w:rsidR="0003364D">
          <w:rPr>
            <w:rFonts w:ascii="TimesNewRomanPSMT" w:hAnsi="TimesNewRomanPSMT" w:cs="TimesNewRomanPSMT"/>
            <w:sz w:val="24"/>
            <w:szCs w:val="24"/>
          </w:rPr>
          <w:t>]</w:t>
        </w:r>
      </w:ins>
      <w:r>
        <w:rPr>
          <w:rFonts w:ascii="TimesNewRomanPSMT" w:hAnsi="TimesNewRomanPSMT" w:cs="TimesNewRomanPSMT"/>
          <w:i/>
          <w:sz w:val="24"/>
          <w:szCs w:val="24"/>
        </w:rPr>
        <w:t>.</w:t>
      </w:r>
      <w:ins w:id="32" w:author="Alfian MN (target conflict)" w:date="2020-03-21T23:10:00Z">
        <w:r>
          <w:rPr>
            <w:rFonts w:ascii="TimesNewRomanPSMT" w:hAnsi="TimesNewRomanPSMT" w:cs="TimesNewRomanPSMT"/>
            <w:sz w:val="24"/>
            <w:szCs w:val="24"/>
          </w:rPr>
          <w:t xml:space="preserve"> Rumus untuk </w:t>
        </w:r>
        <w:r>
          <w:rPr>
            <w:rFonts w:ascii="TimesNewRomanPSMT" w:hAnsi="TimesNewRomanPSMT" w:cs="TimesNewRomanPSMT"/>
            <w:i/>
            <w:sz w:val="24"/>
            <w:szCs w:val="24"/>
          </w:rPr>
          <w:t xml:space="preserve">Euclidean distance </w:t>
        </w:r>
        <w:r>
          <w:rPr>
            <w:rFonts w:ascii="TimesNewRomanPSMT" w:hAnsi="TimesNewRomanPSMT" w:cs="TimesNewRomanPSMT"/>
            <w:sz w:val="24"/>
            <w:szCs w:val="24"/>
          </w:rPr>
          <w:t>adalah :</w:t>
        </w:r>
      </w:ins>
    </w:p>
    <w:p w14:paraId="06DFB589" w14:textId="77777777" w:rsidR="00261C68" w:rsidRPr="005373D6" w:rsidRDefault="00281B6D" w:rsidP="00261C68">
      <w:pPr>
        <w:autoSpaceDE w:val="0"/>
        <w:autoSpaceDN w:val="0"/>
        <w:adjustRightInd w:val="0"/>
        <w:spacing w:after="0" w:line="240" w:lineRule="auto"/>
        <w:jc w:val="both"/>
        <w:rPr>
          <w:rFonts w:ascii="TimesNewRomanPSMT" w:eastAsiaTheme="minorEastAsia" w:hAnsi="TimesNewRomanPSMT" w:cs="TimesNewRomanPSMT"/>
          <w:sz w:val="24"/>
          <w:szCs w:val="24"/>
        </w:rPr>
      </w:pPr>
      <m:oMathPara>
        <m:oMath>
          <m:rad>
            <m:radPr>
              <m:degHide m:val="1"/>
              <m:ctrlPr>
                <w:rPr>
                  <w:rFonts w:ascii="Cambria Math" w:hAnsi="Cambria Math" w:cs="TimesNewRomanPSMT"/>
                  <w:i/>
                  <w:sz w:val="24"/>
                  <w:szCs w:val="24"/>
                </w:rPr>
              </m:ctrlPr>
            </m:radPr>
            <m:deg/>
            <m:e>
              <m:sSup>
                <m:sSupPr>
                  <m:ctrlPr>
                    <w:rPr>
                      <w:rFonts w:ascii="Cambria Math" w:hAnsi="Cambria Math" w:cs="TimesNewRomanPSMT"/>
                      <w:i/>
                      <w:sz w:val="24"/>
                      <w:szCs w:val="24"/>
                    </w:rPr>
                  </m:ctrlPr>
                </m:sSupPr>
                <m:e>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a</m:t>
                      </m:r>
                    </m:e>
                    <m:sub>
                      <m:r>
                        <w:rPr>
                          <w:rFonts w:ascii="Cambria Math" w:hAnsi="Cambria Math" w:cs="TimesNewRomanPSMT"/>
                          <w:sz w:val="24"/>
                          <w:szCs w:val="24"/>
                        </w:rPr>
                        <m:t>1</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b</m:t>
                      </m:r>
                    </m:e>
                    <m:sub>
                      <m:r>
                        <w:rPr>
                          <w:rFonts w:ascii="Cambria Math" w:hAnsi="Cambria Math" w:cs="TimesNewRomanPSMT"/>
                          <w:sz w:val="24"/>
                          <w:szCs w:val="24"/>
                        </w:rPr>
                        <m:t>1</m:t>
                      </m:r>
                    </m:sub>
                  </m:sSub>
                  <m:r>
                    <w:rPr>
                      <w:rFonts w:ascii="Cambria Math" w:hAnsi="Cambria Math" w:cs="TimesNewRomanPSMT"/>
                      <w:sz w:val="24"/>
                      <w:szCs w:val="24"/>
                    </w:rPr>
                    <m:t>)</m:t>
                  </m:r>
                </m:e>
                <m:sup>
                  <m:r>
                    <w:rPr>
                      <w:rFonts w:ascii="Cambria Math" w:hAnsi="Cambria Math" w:cs="TimesNewRomanPSMT"/>
                      <w:sz w:val="24"/>
                      <w:szCs w:val="24"/>
                    </w:rPr>
                    <m:t>2</m:t>
                  </m:r>
                </m:sup>
              </m:sSup>
              <m:r>
                <w:rPr>
                  <w:rFonts w:ascii="Cambria Math" w:hAnsi="Cambria Math" w:cs="TimesNewRomanPSMT"/>
                  <w:sz w:val="24"/>
                  <w:szCs w:val="24"/>
                </w:rPr>
                <m:t>-</m:t>
              </m:r>
              <m:sSup>
                <m:sSupPr>
                  <m:ctrlPr>
                    <w:rPr>
                      <w:rFonts w:ascii="Cambria Math" w:hAnsi="Cambria Math" w:cs="TimesNewRomanPSMT"/>
                      <w:i/>
                      <w:sz w:val="24"/>
                      <w:szCs w:val="24"/>
                    </w:rPr>
                  </m:ctrlPr>
                </m:sSupPr>
                <m:e>
                  <m:d>
                    <m:dPr>
                      <m:ctrlPr>
                        <w:rPr>
                          <w:rFonts w:ascii="Cambria Math" w:hAnsi="Cambria Math" w:cs="TimesNewRomanPSMT"/>
                          <w:i/>
                          <w:sz w:val="24"/>
                          <w:szCs w:val="24"/>
                        </w:rPr>
                      </m:ctrlPr>
                    </m:dPr>
                    <m:e>
                      <m:sSub>
                        <m:sSubPr>
                          <m:ctrlPr>
                            <w:rPr>
                              <w:rFonts w:ascii="Cambria Math" w:hAnsi="Cambria Math" w:cs="TimesNewRomanPSMT"/>
                              <w:i/>
                              <w:sz w:val="24"/>
                              <w:szCs w:val="24"/>
                            </w:rPr>
                          </m:ctrlPr>
                        </m:sSubPr>
                        <m:e>
                          <m:r>
                            <w:rPr>
                              <w:rFonts w:ascii="Cambria Math" w:hAnsi="Cambria Math" w:cs="TimesNewRomanPSMT"/>
                              <w:sz w:val="24"/>
                              <w:szCs w:val="24"/>
                            </w:rPr>
                            <m:t>a</m:t>
                          </m:r>
                        </m:e>
                        <m:sub>
                          <m:r>
                            <w:rPr>
                              <w:rFonts w:ascii="Cambria Math" w:hAnsi="Cambria Math" w:cs="TimesNewRomanPSMT"/>
                              <w:sz w:val="24"/>
                              <w:szCs w:val="24"/>
                            </w:rPr>
                            <m:t>2</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b</m:t>
                          </m:r>
                        </m:e>
                        <m:sub>
                          <m:r>
                            <w:rPr>
                              <w:rFonts w:ascii="Cambria Math" w:hAnsi="Cambria Math" w:cs="TimesNewRomanPSMT"/>
                              <w:sz w:val="24"/>
                              <w:szCs w:val="24"/>
                            </w:rPr>
                            <m:t>2</m:t>
                          </m:r>
                        </m:sub>
                      </m:sSub>
                    </m:e>
                  </m:d>
                </m:e>
                <m:sup>
                  <m:r>
                    <w:rPr>
                      <w:rFonts w:ascii="Cambria Math" w:hAnsi="Cambria Math" w:cs="TimesNewRomanPSMT"/>
                      <w:sz w:val="24"/>
                      <w:szCs w:val="24"/>
                    </w:rPr>
                    <m:t>2</m:t>
                  </m:r>
                </m:sup>
              </m:sSup>
              <m:r>
                <w:rPr>
                  <w:rFonts w:ascii="Cambria Math" w:hAnsi="Cambria Math" w:cs="TimesNewRomanPSMT"/>
                  <w:sz w:val="24"/>
                  <w:szCs w:val="24"/>
                </w:rPr>
                <m:t>+…+</m:t>
              </m:r>
              <m:sSup>
                <m:sSupPr>
                  <m:ctrlPr>
                    <w:rPr>
                      <w:rFonts w:ascii="Cambria Math" w:hAnsi="Cambria Math" w:cs="TimesNewRomanPSMT"/>
                      <w:i/>
                      <w:sz w:val="24"/>
                      <w:szCs w:val="24"/>
                    </w:rPr>
                  </m:ctrlPr>
                </m:sSupPr>
                <m:e>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a</m:t>
                      </m:r>
                    </m:e>
                    <m:sub>
                      <m:r>
                        <w:rPr>
                          <w:rFonts w:ascii="Cambria Math" w:hAnsi="Cambria Math" w:cs="TimesNewRomanPSMT"/>
                          <w:sz w:val="24"/>
                          <w:szCs w:val="24"/>
                        </w:rPr>
                        <m:t>n</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b</m:t>
                      </m:r>
                    </m:e>
                    <m:sub>
                      <m:r>
                        <w:rPr>
                          <w:rFonts w:ascii="Cambria Math" w:hAnsi="Cambria Math" w:cs="TimesNewRomanPSMT"/>
                          <w:sz w:val="24"/>
                          <w:szCs w:val="24"/>
                        </w:rPr>
                        <m:t>n</m:t>
                      </m:r>
                    </m:sub>
                  </m:sSub>
                  <m:r>
                    <w:rPr>
                      <w:rFonts w:ascii="Cambria Math" w:hAnsi="Cambria Math" w:cs="TimesNewRomanPSMT"/>
                      <w:sz w:val="24"/>
                      <w:szCs w:val="24"/>
                    </w:rPr>
                    <m:t>)</m:t>
                  </m:r>
                </m:e>
                <m:sup>
                  <m:r>
                    <w:rPr>
                      <w:rFonts w:ascii="Cambria Math" w:hAnsi="Cambria Math" w:cs="TimesNewRomanPSMT"/>
                      <w:sz w:val="24"/>
                      <w:szCs w:val="24"/>
                    </w:rPr>
                    <m:t>2</m:t>
                  </m:r>
                </m:sup>
              </m:sSup>
            </m:e>
          </m:rad>
        </m:oMath>
      </m:oMathPara>
    </w:p>
    <w:p w14:paraId="4F43FBCC" w14:textId="77777777" w:rsidR="00261C68" w:rsidRDefault="00261C68" w:rsidP="00261C68">
      <w:pPr>
        <w:autoSpaceDE w:val="0"/>
        <w:autoSpaceDN w:val="0"/>
        <w:adjustRightInd w:val="0"/>
        <w:spacing w:after="0" w:line="240" w:lineRule="auto"/>
        <w:jc w:val="both"/>
        <w:rPr>
          <w:rFonts w:ascii="TimesNewRomanPSMT" w:hAnsi="TimesNewRomanPSMT" w:cs="TimesNewRomanPSMT"/>
          <w:sz w:val="24"/>
          <w:szCs w:val="24"/>
        </w:rPr>
      </w:pPr>
      <w:ins w:id="33" w:author="Alfian MN (target conflict)" w:date="2020-03-21T23:10:00Z">
        <w:r>
          <w:rPr>
            <w:rFonts w:ascii="TimesNewRomanPSMT" w:hAnsi="TimesNewRomanPSMT" w:cs="TimesNewRomanPSMT"/>
            <w:sz w:val="24"/>
            <w:szCs w:val="24"/>
          </w:rPr>
          <w:t>Persamaan diatas untuk menghitung kedekatan antara dua buah variabel. Untuk perhitungan dengan lebih dari dua variabel yang dalam penelitian ini berjumlah 17 variabel, dapat memodifikasi persamaan menjadi sebagai berikut :</w:t>
        </w:r>
      </w:ins>
    </w:p>
    <w:p w14:paraId="7E1F8F55" w14:textId="77777777" w:rsidR="00261C68" w:rsidRPr="009A7F73" w:rsidRDefault="00261C68" w:rsidP="00261C68">
      <w:pPr>
        <w:autoSpaceDE w:val="0"/>
        <w:autoSpaceDN w:val="0"/>
        <w:adjustRightInd w:val="0"/>
        <w:spacing w:after="0" w:line="240" w:lineRule="auto"/>
        <w:jc w:val="both"/>
        <w:rPr>
          <w:rFonts w:ascii="TimesNewRomanPSMT" w:eastAsiaTheme="minorEastAsia" w:hAnsi="TimesNewRomanPSMT" w:cs="TimesNewRomanPSMT"/>
          <w:sz w:val="24"/>
          <w:szCs w:val="24"/>
        </w:rPr>
      </w:pPr>
      <m:oMathPara>
        <m:oMath>
          <m:r>
            <w:rPr>
              <w:rFonts w:ascii="Cambria Math" w:hAnsi="Cambria Math" w:cs="TimesNewRomanPSMT"/>
              <w:sz w:val="24"/>
              <w:szCs w:val="24"/>
            </w:rPr>
            <m:t>d</m:t>
          </m:r>
          <m:d>
            <m:dPr>
              <m:ctrlPr>
                <w:rPr>
                  <w:rFonts w:ascii="Cambria Math" w:hAnsi="Cambria Math" w:cs="TimesNewRomanPSMT"/>
                  <w:i/>
                  <w:sz w:val="24"/>
                  <w:szCs w:val="24"/>
                </w:rPr>
              </m:ctrlPr>
            </m:dPr>
            <m:e>
              <m:sSub>
                <m:sSubPr>
                  <m:ctrlPr>
                    <w:rPr>
                      <w:rFonts w:ascii="Cambria Math" w:hAnsi="Cambria Math" w:cs="TimesNewRomanPSMT"/>
                      <w:i/>
                      <w:sz w:val="24"/>
                      <w:szCs w:val="24"/>
                    </w:rPr>
                  </m:ctrlPr>
                </m:sSubPr>
                <m:e>
                  <m:r>
                    <w:rPr>
                      <w:rFonts w:ascii="Cambria Math" w:hAnsi="Cambria Math" w:cs="TimesNewRomanPSMT"/>
                      <w:sz w:val="24"/>
                      <w:szCs w:val="24"/>
                    </w:rPr>
                    <m:t>x</m:t>
                  </m:r>
                </m:e>
                <m:sub>
                  <m:r>
                    <w:rPr>
                      <w:rFonts w:ascii="Cambria Math" w:hAnsi="Cambria Math" w:cs="TimesNewRomanPSMT"/>
                      <w:sz w:val="24"/>
                      <w:szCs w:val="24"/>
                    </w:rPr>
                    <m:t>1</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x</m:t>
                  </m:r>
                </m:e>
                <m:sub>
                  <m:r>
                    <w:rPr>
                      <w:rFonts w:ascii="Cambria Math" w:hAnsi="Cambria Math" w:cs="TimesNewRomanPSMT"/>
                      <w:sz w:val="24"/>
                      <w:szCs w:val="24"/>
                    </w:rPr>
                    <m:t>2</m:t>
                  </m:r>
                </m:sub>
              </m:sSub>
            </m:e>
          </m:d>
          <m:r>
            <w:rPr>
              <w:rFonts w:ascii="Cambria Math" w:hAnsi="Cambria Math" w:cs="TimesNewRomanPSMT"/>
              <w:sz w:val="24"/>
              <w:szCs w:val="24"/>
            </w:rPr>
            <m:t xml:space="preserve">= </m:t>
          </m:r>
          <m:rad>
            <m:radPr>
              <m:degHide m:val="1"/>
              <m:ctrlPr>
                <w:rPr>
                  <w:rFonts w:ascii="Cambria Math" w:hAnsi="Cambria Math" w:cs="TimesNewRomanPSMT"/>
                  <w:i/>
                  <w:sz w:val="24"/>
                  <w:szCs w:val="24"/>
                </w:rPr>
              </m:ctrlPr>
            </m:radPr>
            <m:deg/>
            <m:e>
              <m:sSup>
                <m:sSupPr>
                  <m:ctrlPr>
                    <w:rPr>
                      <w:rFonts w:ascii="Cambria Math" w:hAnsi="Cambria Math" w:cs="TimesNewRomanPSMT"/>
                      <w:i/>
                      <w:sz w:val="24"/>
                      <w:szCs w:val="24"/>
                    </w:rPr>
                  </m:ctrlPr>
                </m:sSupPr>
                <m:e>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x</m:t>
                      </m:r>
                    </m:e>
                    <m:sub>
                      <m:r>
                        <w:rPr>
                          <w:rFonts w:ascii="Cambria Math" w:hAnsi="Cambria Math" w:cs="TimesNewRomanPSMT"/>
                          <w:sz w:val="24"/>
                          <w:szCs w:val="24"/>
                        </w:rPr>
                        <m:t>11</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x</m:t>
                      </m:r>
                    </m:e>
                    <m:sub>
                      <m:r>
                        <w:rPr>
                          <w:rFonts w:ascii="Cambria Math" w:hAnsi="Cambria Math" w:cs="TimesNewRomanPSMT"/>
                          <w:sz w:val="24"/>
                          <w:szCs w:val="24"/>
                        </w:rPr>
                        <m:t>21</m:t>
                      </m:r>
                    </m:sub>
                  </m:sSub>
                  <m:r>
                    <w:rPr>
                      <w:rFonts w:ascii="Cambria Math" w:hAnsi="Cambria Math" w:cs="TimesNewRomanPSMT"/>
                      <w:sz w:val="24"/>
                      <w:szCs w:val="24"/>
                    </w:rPr>
                    <m:t>)</m:t>
                  </m:r>
                </m:e>
                <m:sup>
                  <m:r>
                    <w:rPr>
                      <w:rFonts w:ascii="Cambria Math" w:hAnsi="Cambria Math" w:cs="TimesNewRomanPSMT"/>
                      <w:sz w:val="24"/>
                      <w:szCs w:val="24"/>
                    </w:rPr>
                    <m:t>2</m:t>
                  </m:r>
                </m:sup>
              </m:sSup>
              <m:r>
                <w:rPr>
                  <w:rFonts w:ascii="Cambria Math" w:hAnsi="Cambria Math" w:cs="TimesNewRomanPSMT"/>
                  <w:sz w:val="24"/>
                  <w:szCs w:val="24"/>
                </w:rPr>
                <m:t>-</m:t>
              </m:r>
              <m:sSup>
                <m:sSupPr>
                  <m:ctrlPr>
                    <w:rPr>
                      <w:rFonts w:ascii="Cambria Math" w:hAnsi="Cambria Math" w:cs="TimesNewRomanPSMT"/>
                      <w:i/>
                      <w:sz w:val="24"/>
                      <w:szCs w:val="24"/>
                    </w:rPr>
                  </m:ctrlPr>
                </m:sSupPr>
                <m:e>
                  <m:d>
                    <m:dPr>
                      <m:ctrlPr>
                        <w:rPr>
                          <w:rFonts w:ascii="Cambria Math" w:hAnsi="Cambria Math" w:cs="TimesNewRomanPSMT"/>
                          <w:i/>
                          <w:sz w:val="24"/>
                          <w:szCs w:val="24"/>
                        </w:rPr>
                      </m:ctrlPr>
                    </m:dPr>
                    <m:e>
                      <m:sSub>
                        <m:sSubPr>
                          <m:ctrlPr>
                            <w:rPr>
                              <w:rFonts w:ascii="Cambria Math" w:hAnsi="Cambria Math" w:cs="TimesNewRomanPSMT"/>
                              <w:i/>
                              <w:sz w:val="24"/>
                              <w:szCs w:val="24"/>
                            </w:rPr>
                          </m:ctrlPr>
                        </m:sSubPr>
                        <m:e>
                          <m:r>
                            <w:rPr>
                              <w:rFonts w:ascii="Cambria Math" w:hAnsi="Cambria Math" w:cs="TimesNewRomanPSMT"/>
                              <w:sz w:val="24"/>
                              <w:szCs w:val="24"/>
                            </w:rPr>
                            <m:t>x</m:t>
                          </m:r>
                        </m:e>
                        <m:sub>
                          <m:r>
                            <w:rPr>
                              <w:rFonts w:ascii="Cambria Math" w:hAnsi="Cambria Math" w:cs="TimesNewRomanPSMT"/>
                              <w:sz w:val="24"/>
                              <w:szCs w:val="24"/>
                            </w:rPr>
                            <m:t>12</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x</m:t>
                          </m:r>
                        </m:e>
                        <m:sub>
                          <m:r>
                            <w:rPr>
                              <w:rFonts w:ascii="Cambria Math" w:hAnsi="Cambria Math" w:cs="TimesNewRomanPSMT"/>
                              <w:sz w:val="24"/>
                              <w:szCs w:val="24"/>
                            </w:rPr>
                            <m:t>22</m:t>
                          </m:r>
                        </m:sub>
                      </m:sSub>
                    </m:e>
                  </m:d>
                </m:e>
                <m:sup>
                  <m:r>
                    <w:rPr>
                      <w:rFonts w:ascii="Cambria Math" w:hAnsi="Cambria Math" w:cs="TimesNewRomanPSMT"/>
                      <w:sz w:val="24"/>
                      <w:szCs w:val="24"/>
                    </w:rPr>
                    <m:t>2</m:t>
                  </m:r>
                </m:sup>
              </m:sSup>
              <m:r>
                <w:rPr>
                  <w:rFonts w:ascii="Cambria Math" w:hAnsi="Cambria Math" w:cs="TimesNewRomanPSMT"/>
                  <w:sz w:val="24"/>
                  <w:szCs w:val="24"/>
                </w:rPr>
                <m:t>-</m:t>
              </m:r>
              <m:sSup>
                <m:sSupPr>
                  <m:ctrlPr>
                    <w:rPr>
                      <w:rFonts w:ascii="Cambria Math" w:hAnsi="Cambria Math" w:cs="TimesNewRomanPSMT"/>
                      <w:i/>
                      <w:sz w:val="24"/>
                      <w:szCs w:val="24"/>
                    </w:rPr>
                  </m:ctrlPr>
                </m:sSupPr>
                <m:e>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x</m:t>
                      </m:r>
                    </m:e>
                    <m:sub>
                      <m:r>
                        <w:rPr>
                          <w:rFonts w:ascii="Cambria Math" w:hAnsi="Cambria Math" w:cs="TimesNewRomanPSMT"/>
                          <w:sz w:val="24"/>
                          <w:szCs w:val="24"/>
                        </w:rPr>
                        <m:t>1p</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x</m:t>
                      </m:r>
                    </m:e>
                    <m:sub>
                      <m:r>
                        <w:rPr>
                          <w:rFonts w:ascii="Cambria Math" w:hAnsi="Cambria Math" w:cs="TimesNewRomanPSMT"/>
                          <w:sz w:val="24"/>
                          <w:szCs w:val="24"/>
                        </w:rPr>
                        <m:t>2p</m:t>
                      </m:r>
                    </m:sub>
                  </m:sSub>
                  <m:r>
                    <w:rPr>
                      <w:rFonts w:ascii="Cambria Math" w:hAnsi="Cambria Math" w:cs="TimesNewRomanPSMT"/>
                      <w:sz w:val="24"/>
                      <w:szCs w:val="24"/>
                    </w:rPr>
                    <m:t>)</m:t>
                  </m:r>
                </m:e>
                <m:sup>
                  <m:r>
                    <w:rPr>
                      <w:rFonts w:ascii="Cambria Math" w:hAnsi="Cambria Math" w:cs="TimesNewRomanPSMT"/>
                      <w:sz w:val="24"/>
                      <w:szCs w:val="24"/>
                    </w:rPr>
                    <m:t>2</m:t>
                  </m:r>
                </m:sup>
              </m:sSup>
            </m:e>
          </m:rad>
        </m:oMath>
      </m:oMathPara>
    </w:p>
    <w:p w14:paraId="1BCAA1FF" w14:textId="77777777" w:rsidR="005D1CE2" w:rsidRPr="004804F9" w:rsidRDefault="00261C68" w:rsidP="00261C68">
      <w:pPr>
        <w:autoSpaceDE w:val="0"/>
        <w:autoSpaceDN w:val="0"/>
        <w:adjustRightInd w:val="0"/>
        <w:spacing w:after="0" w:line="240" w:lineRule="auto"/>
        <w:jc w:val="both"/>
        <w:rPr>
          <w:rFonts w:ascii="TimesNewRomanPSMT" w:hAnsi="TimesNewRomanPSMT" w:cs="TimesNewRomanPSMT"/>
          <w:sz w:val="24"/>
          <w:szCs w:val="24"/>
        </w:rPr>
      </w:pPr>
      <m:oMathPara>
        <m:oMath>
          <m:r>
            <w:rPr>
              <w:rFonts w:ascii="Cambria Math" w:hAnsi="Cambria Math" w:cs="TimesNewRomanPSMT"/>
              <w:sz w:val="24"/>
              <w:szCs w:val="24"/>
            </w:rPr>
            <m:t xml:space="preserve">= </m:t>
          </m:r>
          <m:rad>
            <m:radPr>
              <m:degHide m:val="1"/>
              <m:ctrlPr>
                <w:rPr>
                  <w:rFonts w:ascii="Cambria Math" w:hAnsi="Cambria Math" w:cs="TimesNewRomanPSMT"/>
                  <w:i/>
                  <w:sz w:val="24"/>
                  <w:szCs w:val="24"/>
                </w:rPr>
              </m:ctrlPr>
            </m:radPr>
            <m:deg/>
            <m:e>
              <m:nary>
                <m:naryPr>
                  <m:chr m:val="∑"/>
                  <m:limLoc m:val="subSup"/>
                  <m:ctrlPr>
                    <w:rPr>
                      <w:rFonts w:ascii="Cambria Math" w:hAnsi="Cambria Math" w:cs="TimesNewRomanPSMT"/>
                      <w:i/>
                      <w:sz w:val="24"/>
                      <w:szCs w:val="24"/>
                    </w:rPr>
                  </m:ctrlPr>
                </m:naryPr>
                <m:sub>
                  <m:r>
                    <w:rPr>
                      <w:rFonts w:ascii="Cambria Math" w:hAnsi="Cambria Math" w:cs="TimesNewRomanPSMT"/>
                      <w:sz w:val="24"/>
                      <w:szCs w:val="24"/>
                    </w:rPr>
                    <m:t>j=1</m:t>
                  </m:r>
                </m:sub>
                <m:sup>
                  <m:r>
                    <w:rPr>
                      <w:rFonts w:ascii="Cambria Math" w:hAnsi="Cambria Math" w:cs="TimesNewRomanPSMT"/>
                      <w:sz w:val="24"/>
                      <w:szCs w:val="24"/>
                    </w:rPr>
                    <m:t>p</m:t>
                  </m:r>
                </m:sup>
                <m:e>
                  <m:sSup>
                    <m:sSupPr>
                      <m:ctrlPr>
                        <w:rPr>
                          <w:rFonts w:ascii="Cambria Math" w:hAnsi="Cambria Math" w:cs="TimesNewRomanPSMT"/>
                          <w:i/>
                          <w:sz w:val="24"/>
                          <w:szCs w:val="24"/>
                        </w:rPr>
                      </m:ctrlPr>
                    </m:sSupPr>
                    <m:e>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x</m:t>
                          </m:r>
                        </m:e>
                        <m:sub>
                          <m:r>
                            <w:rPr>
                              <w:rFonts w:ascii="Cambria Math" w:hAnsi="Cambria Math" w:cs="TimesNewRomanPSMT"/>
                              <w:sz w:val="24"/>
                              <w:szCs w:val="24"/>
                            </w:rPr>
                            <m:t>1j</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x</m:t>
                          </m:r>
                        </m:e>
                        <m:sub>
                          <m:r>
                            <w:rPr>
                              <w:rFonts w:ascii="Cambria Math" w:hAnsi="Cambria Math" w:cs="TimesNewRomanPSMT"/>
                              <w:sz w:val="24"/>
                              <w:szCs w:val="24"/>
                            </w:rPr>
                            <m:t>2j</m:t>
                          </m:r>
                        </m:sub>
                      </m:sSub>
                      <m:r>
                        <w:rPr>
                          <w:rFonts w:ascii="Cambria Math" w:hAnsi="Cambria Math" w:cs="TimesNewRomanPSMT"/>
                          <w:sz w:val="24"/>
                          <w:szCs w:val="24"/>
                        </w:rPr>
                        <m:t>)</m:t>
                      </m:r>
                    </m:e>
                    <m:sup>
                      <m:r>
                        <w:rPr>
                          <w:rFonts w:ascii="Cambria Math" w:hAnsi="Cambria Math" w:cs="TimesNewRomanPSMT"/>
                          <w:sz w:val="24"/>
                          <w:szCs w:val="24"/>
                        </w:rPr>
                        <m:t>2</m:t>
                      </m:r>
                    </m:sup>
                  </m:sSup>
                </m:e>
              </m:nary>
            </m:e>
          </m:rad>
        </m:oMath>
      </m:oMathPara>
    </w:p>
    <w:p w14:paraId="47B57FB0" w14:textId="77777777" w:rsidR="00261C68" w:rsidRPr="008D3A5B" w:rsidRDefault="00261C68" w:rsidP="00261C68">
      <w:pPr>
        <w:autoSpaceDE w:val="0"/>
        <w:autoSpaceDN w:val="0"/>
        <w:adjustRightInd w:val="0"/>
        <w:spacing w:after="0" w:line="240" w:lineRule="auto"/>
        <w:jc w:val="both"/>
        <w:rPr>
          <w:rFonts w:ascii="TimesNewRomanPSMT" w:hAnsi="TimesNewRomanPSMT" w:cs="TimesNewRomanPSMT"/>
          <w:sz w:val="24"/>
          <w:szCs w:val="24"/>
        </w:rPr>
      </w:pPr>
    </w:p>
    <w:p w14:paraId="18F06ACA" w14:textId="77777777" w:rsidR="00261C68" w:rsidRDefault="00261C68" w:rsidP="00261C6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Langkah 3 : </w:t>
      </w:r>
      <w:r>
        <w:rPr>
          <w:rFonts w:ascii="Times New Roman" w:hAnsi="Times New Roman" w:cs="Times New Roman"/>
          <w:i/>
          <w:sz w:val="24"/>
          <w:szCs w:val="24"/>
        </w:rPr>
        <w:t>Testing</w:t>
      </w:r>
      <w:r>
        <w:rPr>
          <w:rFonts w:ascii="Times New Roman" w:hAnsi="Times New Roman" w:cs="Times New Roman"/>
          <w:sz w:val="24"/>
          <w:szCs w:val="24"/>
        </w:rPr>
        <w:t xml:space="preserve"> KNN</w:t>
      </w:r>
    </w:p>
    <w:p w14:paraId="5A3D97C8" w14:textId="77777777" w:rsidR="00261C68" w:rsidRDefault="00261C68" w:rsidP="00261C68">
      <w:pPr>
        <w:spacing w:line="240" w:lineRule="auto"/>
        <w:jc w:val="both"/>
        <w:rPr>
          <w:rFonts w:ascii="Times New Roman" w:hAnsi="Times New Roman" w:cs="Times New Roman"/>
          <w:sz w:val="24"/>
          <w:szCs w:val="24"/>
        </w:rPr>
      </w:pPr>
      <w:ins w:id="34" w:author="Alfian MN (target conflict)" w:date="2020-03-21T23:10:00Z">
        <w:r>
          <w:rPr>
            <w:rFonts w:ascii="Times New Roman" w:hAnsi="Times New Roman" w:cs="Times New Roman"/>
            <w:sz w:val="24"/>
            <w:szCs w:val="24"/>
          </w:rPr>
          <w:t>Setelah program memperoleh kemampuan untuk mendiagnosis kondisi pasien, selanjutnya dilakukan evaluasi terhadap kinerja dari program dan mencari jumlah k atau tetangga yang menghasilkan nilai akurasi paling tinggi.</w:t>
        </w:r>
      </w:ins>
    </w:p>
    <w:p w14:paraId="07F4A9AD" w14:textId="2E843ED2" w:rsidR="00261C68" w:rsidRDefault="00261C68" w:rsidP="00261C68">
      <w:pPr>
        <w:spacing w:line="240" w:lineRule="auto"/>
        <w:jc w:val="both"/>
        <w:rPr>
          <w:rFonts w:ascii="Times New Roman" w:hAnsi="Times New Roman" w:cs="Times New Roman"/>
          <w:sz w:val="24"/>
          <w:szCs w:val="24"/>
        </w:rPr>
      </w:pPr>
      <w:ins w:id="35" w:author="Alfian MN (target conflict)" w:date="2020-03-21T23:10:00Z">
        <w:r>
          <w:rPr>
            <w:rFonts w:ascii="Times New Roman" w:hAnsi="Times New Roman" w:cs="Times New Roman"/>
            <w:sz w:val="24"/>
            <w:szCs w:val="24"/>
          </w:rPr>
          <w:t>Untuk setiap diagnosis pasien preeklamsia ditandai dengan angka 1 dan untuk diagnosis pasien normal diberikan angka 0. Dalam mengevaluasi program dibagi dalam 4 kategori penilaian yaitu</w:t>
        </w:r>
      </w:ins>
      <w:r w:rsidR="0097267B">
        <w:rPr>
          <w:rFonts w:ascii="Times New Roman" w:hAnsi="Times New Roman" w:cs="Times New Roman"/>
          <w:sz w:val="24"/>
          <w:szCs w:val="24"/>
        </w:rPr>
        <w:t xml:space="preserve"> </w:t>
      </w:r>
      <w:ins w:id="36" w:author="Alfian MN (target conflict)" w:date="2020-03-23T13:42:00Z">
        <w:r w:rsidR="005D1CE2">
          <w:rPr>
            <w:rFonts w:ascii="Times New Roman" w:hAnsi="Times New Roman" w:cs="Times New Roman"/>
            <w:sz w:val="24"/>
            <w:szCs w:val="24"/>
          </w:rPr>
          <w:t>:</w:t>
        </w:r>
      </w:ins>
    </w:p>
    <w:p w14:paraId="501E1967" w14:textId="3C7C1CEB" w:rsidR="00261C68" w:rsidRDefault="00261C68" w:rsidP="00043571">
      <w:pPr>
        <w:pStyle w:val="ListParagraph"/>
        <w:numPr>
          <w:ilvl w:val="0"/>
          <w:numId w:val="5"/>
        </w:numPr>
        <w:spacing w:line="240" w:lineRule="auto"/>
        <w:jc w:val="both"/>
        <w:rPr>
          <w:rFonts w:ascii="Times New Roman" w:hAnsi="Times New Roman" w:cs="Times New Roman"/>
          <w:sz w:val="24"/>
          <w:szCs w:val="24"/>
        </w:rPr>
      </w:pPr>
      <w:ins w:id="37" w:author="Alfian MN (target conflict)" w:date="2020-03-21T23:10:00Z">
        <w:r>
          <w:rPr>
            <w:rFonts w:ascii="Times New Roman" w:hAnsi="Times New Roman" w:cs="Times New Roman"/>
            <w:i/>
            <w:sz w:val="24"/>
            <w:szCs w:val="24"/>
          </w:rPr>
          <w:t>T</w:t>
        </w:r>
        <w:r w:rsidRPr="003B68A1">
          <w:rPr>
            <w:rFonts w:ascii="Times New Roman" w:hAnsi="Times New Roman" w:cs="Times New Roman"/>
            <w:i/>
            <w:sz w:val="24"/>
            <w:szCs w:val="24"/>
          </w:rPr>
          <w:t>rue Positive</w:t>
        </w:r>
        <w:r>
          <w:rPr>
            <w:rFonts w:ascii="Times New Roman" w:hAnsi="Times New Roman" w:cs="Times New Roman"/>
            <w:sz w:val="24"/>
            <w:szCs w:val="24"/>
          </w:rPr>
          <w:t xml:space="preserve"> (TP</w:t>
        </w:r>
        <w:r w:rsidRPr="003B68A1">
          <w:rPr>
            <w:rFonts w:ascii="Times New Roman" w:hAnsi="Times New Roman" w:cs="Times New Roman"/>
            <w:sz w:val="24"/>
            <w:szCs w:val="24"/>
          </w:rPr>
          <w:t>)</w:t>
        </w:r>
        <w:r>
          <w:rPr>
            <w:rFonts w:ascii="Times New Roman" w:hAnsi="Times New Roman" w:cs="Times New Roman"/>
            <w:sz w:val="24"/>
            <w:szCs w:val="24"/>
          </w:rPr>
          <w:t xml:space="preserve"> adalah penilaian untuk kategori pasien</w:t>
        </w:r>
      </w:ins>
      <w:r w:rsidR="0097267B">
        <w:rPr>
          <w:rFonts w:ascii="Times New Roman" w:hAnsi="Times New Roman" w:cs="Times New Roman"/>
          <w:sz w:val="24"/>
          <w:szCs w:val="24"/>
        </w:rPr>
        <w:t xml:space="preserve"> dengan</w:t>
      </w:r>
      <w:ins w:id="38" w:author="Alfian MN (target conflict)" w:date="2020-03-21T23:10:00Z">
        <w:r>
          <w:rPr>
            <w:rFonts w:ascii="Times New Roman" w:hAnsi="Times New Roman" w:cs="Times New Roman"/>
            <w:sz w:val="24"/>
            <w:szCs w:val="24"/>
          </w:rPr>
          <w:t xml:space="preserve"> diagnosis awal preeklamsia dan saat evaluasi </w:t>
        </w:r>
      </w:ins>
      <w:r w:rsidR="0097267B">
        <w:rPr>
          <w:rFonts w:ascii="Times New Roman" w:hAnsi="Times New Roman" w:cs="Times New Roman"/>
          <w:sz w:val="24"/>
          <w:szCs w:val="24"/>
        </w:rPr>
        <w:t>menggunakan</w:t>
      </w:r>
      <w:ins w:id="39" w:author="Alfian MN (target conflict)" w:date="2020-03-21T23:10:00Z">
        <w:r>
          <w:rPr>
            <w:rFonts w:ascii="Times New Roman" w:hAnsi="Times New Roman" w:cs="Times New Roman"/>
            <w:sz w:val="24"/>
            <w:szCs w:val="24"/>
          </w:rPr>
          <w:t xml:space="preserve"> program </w:t>
        </w:r>
      </w:ins>
      <w:r w:rsidR="0097267B">
        <w:rPr>
          <w:rFonts w:ascii="Times New Roman" w:hAnsi="Times New Roman" w:cs="Times New Roman"/>
          <w:sz w:val="24"/>
          <w:szCs w:val="24"/>
        </w:rPr>
        <w:t>di</w:t>
      </w:r>
      <w:ins w:id="40" w:author="Alfian MN (target conflict)" w:date="2020-03-21T23:10:00Z">
        <w:r>
          <w:rPr>
            <w:rFonts w:ascii="Times New Roman" w:hAnsi="Times New Roman" w:cs="Times New Roman"/>
            <w:sz w:val="24"/>
            <w:szCs w:val="24"/>
          </w:rPr>
          <w:t>hasil</w:t>
        </w:r>
      </w:ins>
      <w:r w:rsidR="0097267B">
        <w:rPr>
          <w:rFonts w:ascii="Times New Roman" w:hAnsi="Times New Roman" w:cs="Times New Roman"/>
          <w:sz w:val="24"/>
          <w:szCs w:val="24"/>
        </w:rPr>
        <w:t>kan</w:t>
      </w:r>
      <w:ins w:id="41" w:author="Alfian MN (target conflict)" w:date="2020-03-21T23:10:00Z">
        <w:r>
          <w:rPr>
            <w:rFonts w:ascii="Times New Roman" w:hAnsi="Times New Roman" w:cs="Times New Roman"/>
            <w:sz w:val="24"/>
            <w:szCs w:val="24"/>
          </w:rPr>
          <w:t xml:space="preserve"> diagnosis preeklamsia.</w:t>
        </w:r>
      </w:ins>
    </w:p>
    <w:p w14:paraId="2DC1702B" w14:textId="25F01DF6" w:rsidR="00261C68" w:rsidRPr="003B68A1" w:rsidRDefault="00261C68" w:rsidP="00261C68">
      <w:pPr>
        <w:pStyle w:val="ListParagraph"/>
        <w:numPr>
          <w:ilvl w:val="0"/>
          <w:numId w:val="5"/>
        </w:numPr>
        <w:spacing w:line="240" w:lineRule="auto"/>
        <w:jc w:val="both"/>
        <w:rPr>
          <w:rFonts w:ascii="Times New Roman" w:hAnsi="Times New Roman" w:cs="Times New Roman"/>
          <w:sz w:val="24"/>
          <w:szCs w:val="24"/>
        </w:rPr>
      </w:pPr>
      <w:ins w:id="42" w:author="Alfian MN (target conflict)" w:date="2020-03-21T23:10:00Z">
        <w:r>
          <w:rPr>
            <w:rFonts w:ascii="Times New Roman" w:hAnsi="Times New Roman" w:cs="Times New Roman"/>
            <w:i/>
            <w:sz w:val="24"/>
            <w:szCs w:val="24"/>
          </w:rPr>
          <w:t>False</w:t>
        </w:r>
        <w:r w:rsidRPr="003B68A1">
          <w:rPr>
            <w:rFonts w:ascii="Times New Roman" w:hAnsi="Times New Roman" w:cs="Times New Roman"/>
            <w:i/>
            <w:sz w:val="24"/>
            <w:szCs w:val="24"/>
          </w:rPr>
          <w:t xml:space="preserve"> Positive</w:t>
        </w:r>
        <w:r>
          <w:rPr>
            <w:rFonts w:ascii="Times New Roman" w:hAnsi="Times New Roman" w:cs="Times New Roman"/>
            <w:sz w:val="24"/>
            <w:szCs w:val="24"/>
          </w:rPr>
          <w:t xml:space="preserve"> (FP</w:t>
        </w:r>
        <w:r w:rsidRPr="003B68A1">
          <w:rPr>
            <w:rFonts w:ascii="Times New Roman" w:hAnsi="Times New Roman" w:cs="Times New Roman"/>
            <w:sz w:val="24"/>
            <w:szCs w:val="24"/>
          </w:rPr>
          <w:t>)</w:t>
        </w:r>
        <w:r>
          <w:rPr>
            <w:rFonts w:ascii="Times New Roman" w:hAnsi="Times New Roman" w:cs="Times New Roman"/>
            <w:sz w:val="24"/>
            <w:szCs w:val="24"/>
          </w:rPr>
          <w:t xml:space="preserve"> adalah penilaian untuk kategori pasien</w:t>
        </w:r>
      </w:ins>
      <w:r w:rsidR="0097267B">
        <w:rPr>
          <w:rFonts w:ascii="Times New Roman" w:hAnsi="Times New Roman" w:cs="Times New Roman"/>
          <w:sz w:val="24"/>
          <w:szCs w:val="24"/>
        </w:rPr>
        <w:t xml:space="preserve"> dengan</w:t>
      </w:r>
      <w:ins w:id="43" w:author="Alfian MN (target conflict)" w:date="2020-03-21T23:10:00Z">
        <w:r>
          <w:rPr>
            <w:rFonts w:ascii="Times New Roman" w:hAnsi="Times New Roman" w:cs="Times New Roman"/>
            <w:sz w:val="24"/>
            <w:szCs w:val="24"/>
          </w:rPr>
          <w:t xml:space="preserve"> diagnosis awal preeklamsia dan saat evaluasi </w:t>
        </w:r>
      </w:ins>
      <w:r w:rsidR="0097267B">
        <w:rPr>
          <w:rFonts w:ascii="Times New Roman" w:hAnsi="Times New Roman" w:cs="Times New Roman"/>
          <w:sz w:val="24"/>
          <w:szCs w:val="24"/>
        </w:rPr>
        <w:t>menggunakan</w:t>
      </w:r>
      <w:ins w:id="44" w:author="Alfian MN (target conflict)" w:date="2020-03-21T23:10:00Z">
        <w:r>
          <w:rPr>
            <w:rFonts w:ascii="Times New Roman" w:hAnsi="Times New Roman" w:cs="Times New Roman"/>
            <w:sz w:val="24"/>
            <w:szCs w:val="24"/>
          </w:rPr>
          <w:t xml:space="preserve"> program </w:t>
        </w:r>
      </w:ins>
      <w:r w:rsidR="0097267B">
        <w:rPr>
          <w:rFonts w:ascii="Times New Roman" w:hAnsi="Times New Roman" w:cs="Times New Roman"/>
          <w:sz w:val="24"/>
          <w:szCs w:val="24"/>
        </w:rPr>
        <w:t>di</w:t>
      </w:r>
      <w:ins w:id="45" w:author="Alfian MN (target conflict)" w:date="2020-03-21T23:10:00Z">
        <w:r>
          <w:rPr>
            <w:rFonts w:ascii="Times New Roman" w:hAnsi="Times New Roman" w:cs="Times New Roman"/>
            <w:sz w:val="24"/>
            <w:szCs w:val="24"/>
          </w:rPr>
          <w:t>hasil</w:t>
        </w:r>
      </w:ins>
      <w:r w:rsidR="0097267B">
        <w:rPr>
          <w:rFonts w:ascii="Times New Roman" w:hAnsi="Times New Roman" w:cs="Times New Roman"/>
          <w:sz w:val="24"/>
          <w:szCs w:val="24"/>
        </w:rPr>
        <w:t>kan</w:t>
      </w:r>
      <w:ins w:id="46" w:author="Alfian MN (target conflict)" w:date="2020-03-21T23:10:00Z">
        <w:r>
          <w:rPr>
            <w:rFonts w:ascii="Times New Roman" w:hAnsi="Times New Roman" w:cs="Times New Roman"/>
            <w:sz w:val="24"/>
            <w:szCs w:val="24"/>
          </w:rPr>
          <w:t xml:space="preserve"> diagnosis normal.</w:t>
        </w:r>
      </w:ins>
    </w:p>
    <w:p w14:paraId="70F8DCBD" w14:textId="62B25940" w:rsidR="00261C68" w:rsidRPr="003B68A1" w:rsidRDefault="00261C68" w:rsidP="00261C68">
      <w:pPr>
        <w:pStyle w:val="ListParagraph"/>
        <w:numPr>
          <w:ilvl w:val="0"/>
          <w:numId w:val="5"/>
        </w:numPr>
        <w:spacing w:line="240" w:lineRule="auto"/>
        <w:jc w:val="both"/>
        <w:rPr>
          <w:rFonts w:ascii="Times New Roman" w:hAnsi="Times New Roman" w:cs="Times New Roman"/>
          <w:sz w:val="24"/>
          <w:szCs w:val="24"/>
        </w:rPr>
      </w:pPr>
      <w:ins w:id="47" w:author="Alfian MN (target conflict)" w:date="2020-03-21T23:10:00Z">
        <w:r>
          <w:rPr>
            <w:rFonts w:ascii="Times New Roman" w:hAnsi="Times New Roman" w:cs="Times New Roman"/>
            <w:i/>
            <w:sz w:val="24"/>
            <w:szCs w:val="24"/>
          </w:rPr>
          <w:t>T</w:t>
        </w:r>
        <w:r w:rsidRPr="003B68A1">
          <w:rPr>
            <w:rFonts w:ascii="Times New Roman" w:hAnsi="Times New Roman" w:cs="Times New Roman"/>
            <w:i/>
            <w:sz w:val="24"/>
            <w:szCs w:val="24"/>
          </w:rPr>
          <w:t xml:space="preserve">rue </w:t>
        </w:r>
        <w:r>
          <w:rPr>
            <w:rFonts w:ascii="Times New Roman" w:hAnsi="Times New Roman" w:cs="Times New Roman"/>
            <w:i/>
            <w:sz w:val="24"/>
            <w:szCs w:val="24"/>
          </w:rPr>
          <w:t>Negative</w:t>
        </w:r>
        <w:r>
          <w:rPr>
            <w:rFonts w:ascii="Times New Roman" w:hAnsi="Times New Roman" w:cs="Times New Roman"/>
            <w:sz w:val="24"/>
            <w:szCs w:val="24"/>
          </w:rPr>
          <w:t xml:space="preserve"> (TN</w:t>
        </w:r>
        <w:r w:rsidRPr="003B68A1">
          <w:rPr>
            <w:rFonts w:ascii="Times New Roman" w:hAnsi="Times New Roman" w:cs="Times New Roman"/>
            <w:sz w:val="24"/>
            <w:szCs w:val="24"/>
          </w:rPr>
          <w:t>)</w:t>
        </w:r>
        <w:r>
          <w:rPr>
            <w:rFonts w:ascii="Times New Roman" w:hAnsi="Times New Roman" w:cs="Times New Roman"/>
            <w:sz w:val="24"/>
            <w:szCs w:val="24"/>
          </w:rPr>
          <w:t xml:space="preserve"> adalah penilaian untuk kategori pasien</w:t>
        </w:r>
      </w:ins>
      <w:r w:rsidR="0097267B">
        <w:rPr>
          <w:rFonts w:ascii="Times New Roman" w:hAnsi="Times New Roman" w:cs="Times New Roman"/>
          <w:sz w:val="24"/>
          <w:szCs w:val="24"/>
        </w:rPr>
        <w:t xml:space="preserve"> dengan</w:t>
      </w:r>
      <w:ins w:id="48" w:author="Alfian MN (target conflict)" w:date="2020-03-21T23:10:00Z">
        <w:r>
          <w:rPr>
            <w:rFonts w:ascii="Times New Roman" w:hAnsi="Times New Roman" w:cs="Times New Roman"/>
            <w:sz w:val="24"/>
            <w:szCs w:val="24"/>
          </w:rPr>
          <w:t xml:space="preserve"> diagnosis awal normal dan saat evaluasi </w:t>
        </w:r>
      </w:ins>
      <w:r w:rsidR="0097267B">
        <w:rPr>
          <w:rFonts w:ascii="Times New Roman" w:hAnsi="Times New Roman" w:cs="Times New Roman"/>
          <w:sz w:val="24"/>
          <w:szCs w:val="24"/>
        </w:rPr>
        <w:t>menggunakan</w:t>
      </w:r>
      <w:ins w:id="49" w:author="Alfian MN (target conflict)" w:date="2020-03-21T23:10:00Z">
        <w:r>
          <w:rPr>
            <w:rFonts w:ascii="Times New Roman" w:hAnsi="Times New Roman" w:cs="Times New Roman"/>
            <w:sz w:val="24"/>
            <w:szCs w:val="24"/>
          </w:rPr>
          <w:t xml:space="preserve"> program </w:t>
        </w:r>
      </w:ins>
      <w:r w:rsidR="0097267B">
        <w:rPr>
          <w:rFonts w:ascii="Times New Roman" w:hAnsi="Times New Roman" w:cs="Times New Roman"/>
          <w:sz w:val="24"/>
          <w:szCs w:val="24"/>
        </w:rPr>
        <w:t>dihasilkan</w:t>
      </w:r>
      <w:ins w:id="50" w:author="Alfian MN (target conflict)" w:date="2020-03-21T23:10:00Z">
        <w:r>
          <w:rPr>
            <w:rFonts w:ascii="Times New Roman" w:hAnsi="Times New Roman" w:cs="Times New Roman"/>
            <w:sz w:val="24"/>
            <w:szCs w:val="24"/>
          </w:rPr>
          <w:t xml:space="preserve"> diagnosis preeklamsia.</w:t>
        </w:r>
      </w:ins>
    </w:p>
    <w:p w14:paraId="16392491" w14:textId="32FE469E" w:rsidR="00261C68" w:rsidRDefault="00261C68" w:rsidP="00261C68">
      <w:pPr>
        <w:pStyle w:val="ListParagraph"/>
        <w:numPr>
          <w:ilvl w:val="0"/>
          <w:numId w:val="5"/>
        </w:numPr>
        <w:spacing w:line="240" w:lineRule="auto"/>
        <w:jc w:val="both"/>
        <w:rPr>
          <w:rFonts w:ascii="Times New Roman" w:hAnsi="Times New Roman" w:cs="Times New Roman"/>
          <w:sz w:val="24"/>
          <w:szCs w:val="24"/>
        </w:rPr>
      </w:pPr>
      <w:ins w:id="51" w:author="Alfian MN (target conflict)" w:date="2020-03-21T23:10:00Z">
        <w:r>
          <w:rPr>
            <w:rFonts w:ascii="Times New Roman" w:hAnsi="Times New Roman" w:cs="Times New Roman"/>
            <w:i/>
            <w:sz w:val="24"/>
            <w:szCs w:val="24"/>
          </w:rPr>
          <w:t>False</w:t>
        </w:r>
        <w:r w:rsidRPr="003B68A1">
          <w:rPr>
            <w:rFonts w:ascii="Times New Roman" w:hAnsi="Times New Roman" w:cs="Times New Roman"/>
            <w:i/>
            <w:sz w:val="24"/>
            <w:szCs w:val="24"/>
          </w:rPr>
          <w:t xml:space="preserve"> </w:t>
        </w:r>
        <w:r>
          <w:rPr>
            <w:rFonts w:ascii="Times New Roman" w:hAnsi="Times New Roman" w:cs="Times New Roman"/>
            <w:i/>
            <w:sz w:val="24"/>
            <w:szCs w:val="24"/>
          </w:rPr>
          <w:t>Negative</w:t>
        </w:r>
        <w:r w:rsidRPr="003B68A1">
          <w:rPr>
            <w:rFonts w:ascii="Times New Roman" w:hAnsi="Times New Roman" w:cs="Times New Roman"/>
            <w:sz w:val="24"/>
            <w:szCs w:val="24"/>
          </w:rPr>
          <w:t xml:space="preserve"> (</w:t>
        </w:r>
        <w:r>
          <w:rPr>
            <w:rFonts w:ascii="Times New Roman" w:hAnsi="Times New Roman" w:cs="Times New Roman"/>
            <w:sz w:val="24"/>
            <w:szCs w:val="24"/>
          </w:rPr>
          <w:t>FN</w:t>
        </w:r>
        <w:r w:rsidRPr="003B68A1">
          <w:rPr>
            <w:rFonts w:ascii="Times New Roman" w:hAnsi="Times New Roman" w:cs="Times New Roman"/>
            <w:sz w:val="24"/>
            <w:szCs w:val="24"/>
          </w:rPr>
          <w:t>)</w:t>
        </w:r>
        <w:r>
          <w:rPr>
            <w:rFonts w:ascii="Times New Roman" w:hAnsi="Times New Roman" w:cs="Times New Roman"/>
            <w:sz w:val="24"/>
            <w:szCs w:val="24"/>
          </w:rPr>
          <w:t xml:space="preserve"> adalah penilaian untuk kategori pasien</w:t>
        </w:r>
      </w:ins>
      <w:r w:rsidR="0097267B">
        <w:rPr>
          <w:rFonts w:ascii="Times New Roman" w:hAnsi="Times New Roman" w:cs="Times New Roman"/>
          <w:sz w:val="24"/>
          <w:szCs w:val="24"/>
        </w:rPr>
        <w:t xml:space="preserve"> dengan</w:t>
      </w:r>
      <w:ins w:id="52" w:author="Alfian MN (target conflict)" w:date="2020-03-21T23:10:00Z">
        <w:r>
          <w:rPr>
            <w:rFonts w:ascii="Times New Roman" w:hAnsi="Times New Roman" w:cs="Times New Roman"/>
            <w:sz w:val="24"/>
            <w:szCs w:val="24"/>
          </w:rPr>
          <w:t xml:space="preserve"> diagnosis awal preeklamsia dan saat evaluasi </w:t>
        </w:r>
      </w:ins>
      <w:r w:rsidR="0097267B">
        <w:rPr>
          <w:rFonts w:ascii="Times New Roman" w:hAnsi="Times New Roman" w:cs="Times New Roman"/>
          <w:sz w:val="24"/>
          <w:szCs w:val="24"/>
        </w:rPr>
        <w:t>menggunakan</w:t>
      </w:r>
      <w:ins w:id="53" w:author="Alfian MN (target conflict)" w:date="2020-03-21T23:10:00Z">
        <w:r>
          <w:rPr>
            <w:rFonts w:ascii="Times New Roman" w:hAnsi="Times New Roman" w:cs="Times New Roman"/>
            <w:sz w:val="24"/>
            <w:szCs w:val="24"/>
          </w:rPr>
          <w:t xml:space="preserve"> program </w:t>
        </w:r>
      </w:ins>
      <w:r w:rsidR="0097267B">
        <w:rPr>
          <w:rFonts w:ascii="Times New Roman" w:hAnsi="Times New Roman" w:cs="Times New Roman"/>
          <w:sz w:val="24"/>
          <w:szCs w:val="24"/>
        </w:rPr>
        <w:t>dihasilkan</w:t>
      </w:r>
      <w:ins w:id="54" w:author="Alfian MN (target conflict)" w:date="2020-03-21T23:10:00Z">
        <w:r>
          <w:rPr>
            <w:rFonts w:ascii="Times New Roman" w:hAnsi="Times New Roman" w:cs="Times New Roman"/>
            <w:sz w:val="24"/>
            <w:szCs w:val="24"/>
          </w:rPr>
          <w:t xml:space="preserve"> diagnosis preeklamsia.</w:t>
        </w:r>
      </w:ins>
    </w:p>
    <w:p w14:paraId="293C835A" w14:textId="4AEFCEB2" w:rsidR="00261C68" w:rsidRDefault="00261C68" w:rsidP="00261C68">
      <w:pPr>
        <w:spacing w:line="240" w:lineRule="auto"/>
        <w:jc w:val="both"/>
        <w:rPr>
          <w:rFonts w:ascii="Times New Roman" w:hAnsi="Times New Roman" w:cs="Times New Roman"/>
          <w:sz w:val="24"/>
          <w:szCs w:val="24"/>
        </w:rPr>
      </w:pPr>
      <w:ins w:id="55" w:author="Alfian MN (target conflict)" w:date="2020-03-21T23:10:00Z">
        <w:r>
          <w:rPr>
            <w:rFonts w:ascii="Times New Roman" w:hAnsi="Times New Roman" w:cs="Times New Roman"/>
            <w:sz w:val="24"/>
            <w:szCs w:val="24"/>
          </w:rPr>
          <w:t>Selanjutnya untuk menghitung nilai akurasi, sensitivitas, dan spesifi</w:t>
        </w:r>
      </w:ins>
      <w:r w:rsidR="0021638A">
        <w:rPr>
          <w:rFonts w:ascii="Times New Roman" w:hAnsi="Times New Roman" w:cs="Times New Roman"/>
          <w:sz w:val="24"/>
          <w:szCs w:val="24"/>
        </w:rPr>
        <w:t>si</w:t>
      </w:r>
      <w:ins w:id="56" w:author="Alfian MN (target conflict)" w:date="2020-03-21T23:10:00Z">
        <w:r>
          <w:rPr>
            <w:rFonts w:ascii="Times New Roman" w:hAnsi="Times New Roman" w:cs="Times New Roman"/>
            <w:sz w:val="24"/>
            <w:szCs w:val="24"/>
          </w:rPr>
          <w:t>tas adalah sebagai berikut :</w:t>
        </w:r>
      </w:ins>
    </w:p>
    <w:p w14:paraId="1187E1C6" w14:textId="66DCB3FD" w:rsidR="00261C68" w:rsidRDefault="00261C68" w:rsidP="00043571">
      <w:pPr>
        <w:pStyle w:val="ListParagraph"/>
        <w:numPr>
          <w:ilvl w:val="0"/>
          <w:numId w:val="8"/>
        </w:numPr>
        <w:spacing w:line="240" w:lineRule="auto"/>
        <w:jc w:val="both"/>
        <w:rPr>
          <w:rFonts w:ascii="Times New Roman" w:hAnsi="Times New Roman" w:cs="Times New Roman"/>
          <w:sz w:val="24"/>
          <w:szCs w:val="24"/>
        </w:rPr>
      </w:pPr>
      <w:ins w:id="57" w:author="Alfian MN (target conflict)" w:date="2020-03-21T23:10:00Z">
        <w:r w:rsidRPr="00043571">
          <w:rPr>
            <w:rFonts w:ascii="Times New Roman" w:hAnsi="Times New Roman" w:cs="Times New Roman"/>
            <w:sz w:val="24"/>
            <w:szCs w:val="24"/>
          </w:rPr>
          <w:t>Pengukuran akurasi bertujuan untuk mengetahui jumlah orang yang mendapatkan hasil tes positif.</w:t>
        </w:r>
      </w:ins>
    </w:p>
    <w:p w14:paraId="5FE7DB89" w14:textId="2F53886E" w:rsidR="0097267B" w:rsidRPr="00043571" w:rsidRDefault="0097267B" w:rsidP="0097267B">
      <w:pPr>
        <w:pStyle w:val="ListParagraph"/>
        <w:spacing w:line="240" w:lineRule="auto"/>
        <w:jc w:val="both"/>
        <w:rPr>
          <w:rFonts w:ascii="Times New Roman" w:hAnsi="Times New Roman" w:cs="Times New Roman"/>
          <w:sz w:val="24"/>
          <w:szCs w:val="24"/>
        </w:rPr>
      </w:pPr>
      <m:oMathPara>
        <m:oMath>
          <m:r>
            <w:rPr>
              <w:rFonts w:ascii="Cambria Math" w:hAnsi="Cambria Math" w:cs="Times New Roman"/>
              <w:sz w:val="24"/>
              <w:szCs w:val="24"/>
            </w:rPr>
            <m:t>Akurasi=</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(TP+FP+TN+FN)</m:t>
              </m:r>
            </m:den>
          </m:f>
        </m:oMath>
      </m:oMathPara>
    </w:p>
    <w:p w14:paraId="5AB22747" w14:textId="00A7BBDA" w:rsidR="00C661D3" w:rsidRDefault="00261C68" w:rsidP="00C661D3">
      <w:pPr>
        <w:pStyle w:val="ListParagraph"/>
        <w:numPr>
          <w:ilvl w:val="0"/>
          <w:numId w:val="8"/>
        </w:numPr>
        <w:spacing w:line="240" w:lineRule="auto"/>
        <w:jc w:val="both"/>
        <w:rPr>
          <w:rFonts w:ascii="Times New Roman" w:hAnsi="Times New Roman" w:cs="Times New Roman"/>
          <w:sz w:val="24"/>
          <w:szCs w:val="24"/>
        </w:rPr>
      </w:pPr>
      <w:ins w:id="58" w:author="Alfian MN (target conflict)" w:date="2020-03-21T23:10:00Z">
        <w:r w:rsidRPr="00043571">
          <w:rPr>
            <w:rFonts w:ascii="Times New Roman" w:hAnsi="Times New Roman" w:cs="Times New Roman"/>
            <w:sz w:val="24"/>
            <w:szCs w:val="24"/>
          </w:rPr>
          <w:t>Pengukuran sensitivitas bertujuan untuk mengetahui jumlah orang yang benar dinyatakan terkena penyakit dengan hasil tes positif.</w:t>
        </w:r>
      </w:ins>
    </w:p>
    <w:p w14:paraId="3DDE4534" w14:textId="4A2D5263" w:rsidR="00C661D3" w:rsidRPr="00C661D3" w:rsidRDefault="00C661D3" w:rsidP="00C661D3">
      <w:pPr>
        <w:pStyle w:val="ListParagraph"/>
        <w:spacing w:line="240" w:lineRule="auto"/>
        <w:jc w:val="both"/>
        <w:rPr>
          <w:rFonts w:ascii="Times New Roman" w:hAnsi="Times New Roman" w:cs="Times New Roman"/>
          <w:sz w:val="24"/>
          <w:szCs w:val="24"/>
        </w:rPr>
      </w:pPr>
      <m:oMathPara>
        <m:oMath>
          <m:r>
            <w:rPr>
              <w:rFonts w:ascii="Cambria Math" w:hAnsi="Cambria Math" w:cs="Times New Roman"/>
              <w:sz w:val="24"/>
              <w:szCs w:val="24"/>
            </w:rPr>
            <m:t xml:space="preserve">Sensitivitas=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227E704" w14:textId="1EE85D72" w:rsidR="00261C68" w:rsidRDefault="00261C68" w:rsidP="00043571">
      <w:pPr>
        <w:pStyle w:val="ListParagraph"/>
        <w:numPr>
          <w:ilvl w:val="0"/>
          <w:numId w:val="8"/>
        </w:numPr>
        <w:spacing w:line="240" w:lineRule="auto"/>
        <w:jc w:val="both"/>
        <w:rPr>
          <w:rFonts w:ascii="Times New Roman" w:hAnsi="Times New Roman" w:cs="Times New Roman"/>
          <w:sz w:val="24"/>
          <w:szCs w:val="24"/>
        </w:rPr>
      </w:pPr>
      <w:ins w:id="59" w:author="Alfian MN (target conflict)" w:date="2020-03-21T23:10:00Z">
        <w:r w:rsidRPr="00043571">
          <w:rPr>
            <w:rFonts w:ascii="Times New Roman" w:hAnsi="Times New Roman" w:cs="Times New Roman"/>
            <w:sz w:val="24"/>
            <w:szCs w:val="24"/>
          </w:rPr>
          <w:t>Pengukuran spesifi</w:t>
        </w:r>
      </w:ins>
      <w:r w:rsidR="0021638A">
        <w:rPr>
          <w:rFonts w:ascii="Times New Roman" w:hAnsi="Times New Roman" w:cs="Times New Roman"/>
          <w:sz w:val="24"/>
          <w:szCs w:val="24"/>
        </w:rPr>
        <w:t>sitas</w:t>
      </w:r>
      <w:ins w:id="60" w:author="Alfian MN (target conflict)" w:date="2020-03-21T23:10:00Z">
        <w:r w:rsidRPr="00043571">
          <w:rPr>
            <w:rFonts w:ascii="Times New Roman" w:hAnsi="Times New Roman" w:cs="Times New Roman"/>
            <w:sz w:val="24"/>
            <w:szCs w:val="24"/>
          </w:rPr>
          <w:t xml:space="preserve"> bertujuan untuk mengetahui jumlah orang yang benar dinyatakan tidak terkena penyakit dengan hasil tes negatif.</w:t>
        </w:r>
      </w:ins>
    </w:p>
    <w:p w14:paraId="47BE7336" w14:textId="7C350DEB" w:rsidR="00C661D3" w:rsidRPr="00043571" w:rsidRDefault="00C661D3" w:rsidP="00C661D3">
      <w:pPr>
        <w:pStyle w:val="ListParagraph"/>
        <w:spacing w:line="240" w:lineRule="auto"/>
        <w:jc w:val="both"/>
        <w:rPr>
          <w:rFonts w:ascii="Times New Roman" w:hAnsi="Times New Roman" w:cs="Times New Roman"/>
          <w:sz w:val="24"/>
          <w:szCs w:val="24"/>
        </w:rPr>
      </w:pPr>
      <m:oMathPara>
        <m:oMath>
          <m:r>
            <w:rPr>
              <w:rFonts w:ascii="Cambria Math" w:hAnsi="Cambria Math" w:cs="Times New Roman"/>
              <w:sz w:val="24"/>
              <w:szCs w:val="24"/>
            </w:rPr>
            <m:t>Spesifi</m:t>
          </m:r>
          <m:r>
            <w:rPr>
              <w:rFonts w:ascii="Cambria Math" w:hAnsi="Cambria Math" w:cs="Times New Roman"/>
              <w:sz w:val="24"/>
              <w:szCs w:val="24"/>
            </w:rPr>
            <m:t>si</m:t>
          </m:r>
          <m:r>
            <w:rPr>
              <w:rFonts w:ascii="Cambria Math" w:hAnsi="Cambria Math" w:cs="Times New Roman"/>
              <w:sz w:val="24"/>
              <w:szCs w:val="24"/>
            </w:rPr>
            <m:t xml:space="preserve">tas= </m:t>
          </m:r>
          <m:f>
            <m:fPr>
              <m:ctrlPr>
                <w:rPr>
                  <w:rFonts w:ascii="Cambria Math" w:hAnsi="Cambria Math" w:cs="Times New Roman"/>
                  <w:i/>
                  <w:sz w:val="24"/>
                  <w:szCs w:val="24"/>
                </w:rPr>
              </m:ctrlPr>
            </m:fPr>
            <m:num>
              <m:r>
                <w:rPr>
                  <w:rFonts w:ascii="Cambria Math" w:hAnsi="Cambria Math" w:cs="Times New Roman"/>
                  <w:sz w:val="24"/>
                  <w:szCs w:val="24"/>
                </w:rPr>
                <m:t>TN</m:t>
              </m:r>
            </m:num>
            <m:den>
              <m:r>
                <w:rPr>
                  <w:rFonts w:ascii="Cambria Math" w:hAnsi="Cambria Math" w:cs="Times New Roman"/>
                  <w:sz w:val="24"/>
                  <w:szCs w:val="24"/>
                </w:rPr>
                <m:t>(FP+TN)</m:t>
              </m:r>
            </m:den>
          </m:f>
        </m:oMath>
      </m:oMathPara>
    </w:p>
    <w:p w14:paraId="1618F5EC" w14:textId="7CEB323C" w:rsidR="00DF2392" w:rsidRDefault="00DF2392">
      <w:pPr>
        <w:rPr>
          <w:rFonts w:ascii="Times New Roman" w:hAnsi="Times New Roman" w:cs="Times New Roman"/>
          <w:b/>
          <w:sz w:val="24"/>
          <w:szCs w:val="24"/>
        </w:rPr>
      </w:pPr>
    </w:p>
    <w:p w14:paraId="260E1F8C" w14:textId="569F12BC" w:rsidR="00136319" w:rsidRPr="00136319" w:rsidRDefault="00136319" w:rsidP="00136319">
      <w:pPr>
        <w:pStyle w:val="Heading1"/>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Hasil dan Pembahasan</w:t>
      </w:r>
    </w:p>
    <w:p w14:paraId="3AD24062" w14:textId="226ACAA5" w:rsidR="00243A6C" w:rsidRDefault="00243A6C" w:rsidP="00243A6C">
      <w:pPr>
        <w:spacing w:line="240" w:lineRule="auto"/>
        <w:jc w:val="both"/>
        <w:rPr>
          <w:rFonts w:ascii="Times New Roman" w:hAnsi="Times New Roman" w:cs="Times New Roman"/>
          <w:bCs/>
          <w:sz w:val="24"/>
          <w:szCs w:val="24"/>
        </w:rPr>
      </w:pPr>
      <w:ins w:id="61" w:author="Fashalli Giovi Bilhaq (target conflict)" w:date="2020-03-21T23:09:00Z">
        <w:r>
          <w:rPr>
            <w:rFonts w:ascii="Times New Roman" w:hAnsi="Times New Roman" w:cs="Times New Roman"/>
            <w:bCs/>
            <w:sz w:val="24"/>
            <w:szCs w:val="24"/>
          </w:rPr>
          <w:t xml:space="preserve">Pada penelitian ini, digunakan metode </w:t>
        </w:r>
        <w:r w:rsidRPr="00031568">
          <w:rPr>
            <w:rFonts w:ascii="Times New Roman" w:hAnsi="Times New Roman" w:cs="Times New Roman"/>
            <w:bCs/>
            <w:i/>
            <w:iCs/>
            <w:sz w:val="24"/>
            <w:szCs w:val="24"/>
          </w:rPr>
          <w:t>K-Nearest Neighbor</w:t>
        </w:r>
        <w:r>
          <w:rPr>
            <w:rFonts w:ascii="Times New Roman" w:hAnsi="Times New Roman" w:cs="Times New Roman"/>
            <w:bCs/>
            <w:sz w:val="24"/>
            <w:szCs w:val="24"/>
          </w:rPr>
          <w:t xml:space="preserve"> untuk melakukan penarikan kesimpulan deteksi preeklamsia ke dalam 2 kategori, yaitu memiliki risiko preeklamsia dan normal. Digunakan 1</w:t>
        </w:r>
      </w:ins>
      <w:ins w:id="62" w:author="Alfian MN (target conflict)" w:date="2020-03-23T13:42:00Z">
        <w:r w:rsidR="00976653">
          <w:rPr>
            <w:rFonts w:ascii="Times New Roman" w:hAnsi="Times New Roman" w:cs="Times New Roman"/>
            <w:bCs/>
            <w:sz w:val="24"/>
            <w:szCs w:val="24"/>
          </w:rPr>
          <w:t>7</w:t>
        </w:r>
      </w:ins>
      <w:ins w:id="63" w:author="Fashalli Giovi Bilhaq (target conflict)" w:date="2020-03-21T23:09:00Z">
        <w:r>
          <w:rPr>
            <w:rFonts w:ascii="Times New Roman" w:hAnsi="Times New Roman" w:cs="Times New Roman"/>
            <w:bCs/>
            <w:sz w:val="24"/>
            <w:szCs w:val="24"/>
          </w:rPr>
          <w:t xml:space="preserve"> variabel untuk mempertimbangkan keputusan yang diambil. Pada penelitian ini, digunakan 110 data yang terdiri dari 55 pasien non preeklamsia dan 55 pasien preeklamsia. Sebanyak 75% data pasien yang digunakan yaitu sebesar 82 data digunakan sebagai data training, sementara 28 data digunakan sebagai data testing. </w:t>
        </w:r>
      </w:ins>
    </w:p>
    <w:p w14:paraId="1E83C4B6" w14:textId="6879C126" w:rsidR="00243A6C" w:rsidRDefault="00243A6C" w:rsidP="00243A6C">
      <w:pPr>
        <w:spacing w:line="240" w:lineRule="auto"/>
        <w:jc w:val="both"/>
        <w:rPr>
          <w:rFonts w:ascii="Times New Roman" w:hAnsi="Times New Roman" w:cs="Times New Roman"/>
          <w:bCs/>
          <w:sz w:val="24"/>
          <w:szCs w:val="24"/>
        </w:rPr>
      </w:pPr>
      <w:ins w:id="64" w:author="Fashalli Giovi Bilhaq (target conflict)" w:date="2020-03-21T23:09:00Z">
        <w:r>
          <w:rPr>
            <w:rFonts w:ascii="Times New Roman" w:hAnsi="Times New Roman" w:cs="Times New Roman"/>
            <w:bCs/>
            <w:sz w:val="24"/>
            <w:szCs w:val="24"/>
          </w:rPr>
          <w:t xml:space="preserve">Pada proses perhitungan menggunakan perangkat lunak MATLAB, digunakan metode perhitungan jarak antar data dengan metode </w:t>
        </w:r>
        <w:r w:rsidRPr="00E9447E">
          <w:rPr>
            <w:rFonts w:ascii="Times New Roman" w:hAnsi="Times New Roman" w:cs="Times New Roman"/>
            <w:bCs/>
            <w:i/>
            <w:iCs/>
            <w:sz w:val="24"/>
            <w:szCs w:val="24"/>
          </w:rPr>
          <w:t>Euclidean Distance</w:t>
        </w:r>
        <w:r>
          <w:rPr>
            <w:rFonts w:ascii="Times New Roman" w:hAnsi="Times New Roman" w:cs="Times New Roman"/>
            <w:bCs/>
            <w:sz w:val="24"/>
            <w:szCs w:val="24"/>
          </w:rPr>
          <w:t xml:space="preserve">. Dihitung 11 buah tetangga terdekat (Nearest Neighbor) dari tiap-tiap data testing yang diuji. </w:t>
        </w:r>
      </w:ins>
      <w:ins w:id="65" w:author="Fashalli Giovi Bilhaq (source conflict)" w:date="2020-03-21T23:10:00Z">
        <w:r w:rsidR="00E9447E">
          <w:rPr>
            <w:rFonts w:ascii="Times New Roman" w:hAnsi="Times New Roman" w:cs="Times New Roman"/>
            <w:bCs/>
            <w:sz w:val="24"/>
            <w:szCs w:val="24"/>
          </w:rPr>
          <w:t>Data yang telah diuji kemudian di</w:t>
        </w:r>
      </w:ins>
      <w:r w:rsidR="0021638A">
        <w:rPr>
          <w:rFonts w:ascii="Times New Roman" w:hAnsi="Times New Roman" w:cs="Times New Roman"/>
          <w:bCs/>
          <w:sz w:val="24"/>
          <w:szCs w:val="24"/>
        </w:rPr>
        <w:t>d</w:t>
      </w:r>
      <w:ins w:id="66" w:author="Alfian MN (target conflict)" w:date="2020-03-23T13:42:00Z">
        <w:r w:rsidR="00031568">
          <w:rPr>
            <w:rFonts w:ascii="Times New Roman" w:hAnsi="Times New Roman" w:cs="Times New Roman"/>
            <w:bCs/>
            <w:sz w:val="24"/>
            <w:szCs w:val="24"/>
          </w:rPr>
          <w:t>ata dari 11 buah tetangga terdekat diberi nilai kategori yaitu risiko preeklamsia dan normal. Dari 11 buah data tetangga terdekat, dihitung mayoritas dari kategori yang dimiliki dan mayoritas dari data tersebut dijadikan acuan untuk mengambil keputusan kategorisasi data testing yaitu memiliki risiko preeklamsia atau normal.</w:t>
        </w:r>
      </w:ins>
    </w:p>
    <w:p w14:paraId="7CAB7344" w14:textId="14719903" w:rsidR="00243A6C" w:rsidRDefault="00031568" w:rsidP="00243A6C">
      <w:pPr>
        <w:spacing w:line="240" w:lineRule="auto"/>
        <w:jc w:val="both"/>
        <w:rPr>
          <w:rFonts w:ascii="Times New Roman" w:hAnsi="Times New Roman" w:cs="Times New Roman"/>
          <w:bCs/>
          <w:sz w:val="24"/>
          <w:szCs w:val="24"/>
        </w:rPr>
      </w:pPr>
      <w:ins w:id="67" w:author="Alfian MN (target conflict)" w:date="2020-03-23T13:42:00Z">
        <w:r>
          <w:rPr>
            <w:rFonts w:ascii="Times New Roman" w:hAnsi="Times New Roman" w:cs="Times New Roman"/>
            <w:bCs/>
            <w:sz w:val="24"/>
            <w:szCs w:val="24"/>
          </w:rPr>
          <w:t xml:space="preserve">Data testing yang telah diuji kemudian ditentukan memiliki </w:t>
        </w:r>
        <w:r w:rsidR="004F1CC5">
          <w:rPr>
            <w:rFonts w:ascii="Times New Roman" w:hAnsi="Times New Roman" w:cs="Times New Roman"/>
            <w:bCs/>
            <w:sz w:val="24"/>
            <w:szCs w:val="24"/>
          </w:rPr>
          <w:t>kategori penilaian berupa True Positive, True Negative, False Positive, dan False Negative. Dari pemberian kategori penilaian tersebut, kemudian dihitung nilai akurasi, sensitivitas, dan spesifi</w:t>
        </w:r>
      </w:ins>
      <w:r w:rsidR="0021638A">
        <w:rPr>
          <w:rFonts w:ascii="Times New Roman" w:hAnsi="Times New Roman" w:cs="Times New Roman"/>
          <w:bCs/>
          <w:sz w:val="24"/>
          <w:szCs w:val="24"/>
        </w:rPr>
        <w:t>si</w:t>
      </w:r>
      <w:ins w:id="68" w:author="Alfian MN (target conflict)" w:date="2020-03-23T13:42:00Z">
        <w:r w:rsidR="004F1CC5">
          <w:rPr>
            <w:rFonts w:ascii="Times New Roman" w:hAnsi="Times New Roman" w:cs="Times New Roman"/>
            <w:bCs/>
            <w:sz w:val="24"/>
            <w:szCs w:val="24"/>
          </w:rPr>
          <w:t>tas.</w:t>
        </w:r>
        <w:r w:rsidR="00ED2690">
          <w:rPr>
            <w:rFonts w:ascii="Times New Roman" w:hAnsi="Times New Roman" w:cs="Times New Roman"/>
            <w:bCs/>
            <w:sz w:val="24"/>
            <w:szCs w:val="24"/>
          </w:rPr>
          <w:t xml:space="preserve"> </w:t>
        </w:r>
      </w:ins>
      <w:ins w:id="69" w:author="Fashalli Giovi Bilhaq (target conflict)" w:date="2020-03-21T23:09:00Z">
        <w:r w:rsidR="00243A6C">
          <w:rPr>
            <w:rFonts w:ascii="Times New Roman" w:hAnsi="Times New Roman" w:cs="Times New Roman"/>
            <w:bCs/>
            <w:sz w:val="24"/>
            <w:szCs w:val="24"/>
          </w:rPr>
          <w:t xml:space="preserve">Dari penelitian yang dilakukan, didapatkan nilai akurasi sebesar </w:t>
        </w:r>
        <w:r w:rsidR="00243A6C" w:rsidRPr="004F205E">
          <w:rPr>
            <w:rFonts w:ascii="Times New Roman" w:hAnsi="Times New Roman" w:cs="Times New Roman"/>
            <w:bCs/>
            <w:sz w:val="24"/>
            <w:szCs w:val="24"/>
          </w:rPr>
          <w:t>71.4</w:t>
        </w:r>
        <w:r w:rsidR="00243A6C">
          <w:rPr>
            <w:rFonts w:ascii="Times New Roman" w:hAnsi="Times New Roman" w:cs="Times New Roman"/>
            <w:bCs/>
            <w:sz w:val="24"/>
            <w:szCs w:val="24"/>
          </w:rPr>
          <w:t>3%, nilai spesifi</w:t>
        </w:r>
      </w:ins>
      <w:r w:rsidR="0021638A">
        <w:rPr>
          <w:rFonts w:ascii="Times New Roman" w:hAnsi="Times New Roman" w:cs="Times New Roman"/>
          <w:bCs/>
          <w:sz w:val="24"/>
          <w:szCs w:val="24"/>
        </w:rPr>
        <w:t>si</w:t>
      </w:r>
      <w:ins w:id="70" w:author="Fashalli Giovi Bilhaq (target conflict)" w:date="2020-03-21T23:09:00Z">
        <w:r w:rsidR="00243A6C">
          <w:rPr>
            <w:rFonts w:ascii="Times New Roman" w:hAnsi="Times New Roman" w:cs="Times New Roman"/>
            <w:bCs/>
            <w:sz w:val="24"/>
            <w:szCs w:val="24"/>
          </w:rPr>
          <w:t xml:space="preserve">tas sebesar </w:t>
        </w:r>
        <w:r w:rsidR="00243A6C" w:rsidRPr="00BC4B1D">
          <w:rPr>
            <w:rFonts w:ascii="Times New Roman" w:hAnsi="Times New Roman" w:cs="Times New Roman"/>
            <w:bCs/>
            <w:sz w:val="24"/>
            <w:szCs w:val="24"/>
          </w:rPr>
          <w:t>64.2</w:t>
        </w:r>
        <w:r w:rsidR="00243A6C">
          <w:rPr>
            <w:rFonts w:ascii="Times New Roman" w:hAnsi="Times New Roman" w:cs="Times New Roman"/>
            <w:bCs/>
            <w:sz w:val="24"/>
            <w:szCs w:val="24"/>
          </w:rPr>
          <w:t xml:space="preserve">9%, dan nilai sensitivitas sebesar </w:t>
        </w:r>
        <w:r w:rsidR="00243A6C" w:rsidRPr="00BC4B1D">
          <w:rPr>
            <w:rFonts w:ascii="Times New Roman" w:hAnsi="Times New Roman" w:cs="Times New Roman"/>
            <w:bCs/>
            <w:sz w:val="24"/>
            <w:szCs w:val="24"/>
          </w:rPr>
          <w:t>78.57</w:t>
        </w:r>
        <w:r w:rsidR="00243A6C">
          <w:rPr>
            <w:rFonts w:ascii="Times New Roman" w:hAnsi="Times New Roman" w:cs="Times New Roman"/>
            <w:bCs/>
            <w:sz w:val="24"/>
            <w:szCs w:val="24"/>
          </w:rPr>
          <w:t>%</w:t>
        </w:r>
      </w:ins>
    </w:p>
    <w:p w14:paraId="06CFE218" w14:textId="30151E19" w:rsidR="00136319" w:rsidRDefault="00136319" w:rsidP="00136319">
      <w:pPr>
        <w:pStyle w:val="Heading1"/>
        <w:jc w:val="center"/>
        <w:rPr>
          <w:rFonts w:ascii="Times New Roman" w:hAnsi="Times New Roman" w:cs="Times New Roman"/>
          <w:b/>
          <w:bCs/>
          <w:color w:val="auto"/>
          <w:sz w:val="24"/>
          <w:szCs w:val="24"/>
        </w:rPr>
      </w:pPr>
      <w:ins w:id="71" w:author="Alfian MN (target conflict)" w:date="2020-03-23T13:42:00Z">
        <w:r>
          <w:rPr>
            <w:rFonts w:ascii="Times New Roman" w:hAnsi="Times New Roman" w:cs="Times New Roman"/>
            <w:b/>
            <w:bCs/>
            <w:color w:val="auto"/>
            <w:sz w:val="24"/>
            <w:szCs w:val="24"/>
          </w:rPr>
          <w:t>Kesimpulan</w:t>
        </w:r>
      </w:ins>
    </w:p>
    <w:p w14:paraId="640DE09F" w14:textId="21F3AD97" w:rsidR="009B6004" w:rsidRPr="001476F0" w:rsidRDefault="001476F0" w:rsidP="00365F79">
      <w:pPr>
        <w:spacing w:line="240" w:lineRule="auto"/>
        <w:jc w:val="both"/>
        <w:rPr>
          <w:rFonts w:ascii="Times New Roman" w:hAnsi="Times New Roman" w:cs="Times New Roman"/>
          <w:sz w:val="24"/>
          <w:szCs w:val="24"/>
        </w:rPr>
      </w:pPr>
      <w:ins w:id="72" w:author="Alfian MN (target conflict)" w:date="2020-03-23T13:42:00Z">
        <w:r>
          <w:rPr>
            <w:rFonts w:ascii="Times New Roman" w:hAnsi="Times New Roman" w:cs="Times New Roman"/>
            <w:sz w:val="24"/>
            <w:szCs w:val="24"/>
          </w:rPr>
          <w:t xml:space="preserve">Hasil dari penelitian ini menunjukkan bahwa dengan menggunakan metode klasifikasi </w:t>
        </w:r>
        <w:r>
          <w:rPr>
            <w:rFonts w:ascii="Times New Roman" w:hAnsi="Times New Roman" w:cs="Times New Roman"/>
            <w:sz w:val="24"/>
            <w:szCs w:val="24"/>
          </w:rPr>
          <w:softHyphen/>
        </w:r>
        <w:r>
          <w:rPr>
            <w:rFonts w:ascii="Times New Roman" w:hAnsi="Times New Roman" w:cs="Times New Roman"/>
            <w:i/>
            <w:sz w:val="24"/>
            <w:szCs w:val="24"/>
          </w:rPr>
          <w:t>K-nearest neighbor</w:t>
        </w:r>
        <w:r>
          <w:rPr>
            <w:rFonts w:ascii="Times New Roman" w:hAnsi="Times New Roman" w:cs="Times New Roman"/>
            <w:sz w:val="24"/>
            <w:szCs w:val="24"/>
          </w:rPr>
          <w:t xml:space="preserve"> berdasarkan pada pengambilan tetangga terdekat metode </w:t>
        </w:r>
        <w:r>
          <w:rPr>
            <w:rFonts w:ascii="Times New Roman" w:hAnsi="Times New Roman" w:cs="Times New Roman"/>
            <w:i/>
            <w:sz w:val="24"/>
            <w:szCs w:val="24"/>
          </w:rPr>
          <w:t>Euclidean distance</w:t>
        </w:r>
        <w:r>
          <w:rPr>
            <w:rFonts w:ascii="Times New Roman" w:hAnsi="Times New Roman" w:cs="Times New Roman"/>
            <w:sz w:val="24"/>
            <w:szCs w:val="24"/>
          </w:rPr>
          <w:t xml:space="preserve"> memmberikan hasil yang cukup baik. Dengan mengambil jumlah tetangga terdekat atau k bernilai 11, didapatkan nilai akurasi sebesar 71,43%, nilai spresifi</w:t>
        </w:r>
      </w:ins>
      <w:r w:rsidR="0021638A">
        <w:rPr>
          <w:rFonts w:ascii="Times New Roman" w:hAnsi="Times New Roman" w:cs="Times New Roman"/>
          <w:sz w:val="24"/>
          <w:szCs w:val="24"/>
        </w:rPr>
        <w:t>si</w:t>
      </w:r>
      <w:ins w:id="73" w:author="Alfian MN (target conflict)" w:date="2020-03-23T13:42:00Z">
        <w:r>
          <w:rPr>
            <w:rFonts w:ascii="Times New Roman" w:hAnsi="Times New Roman" w:cs="Times New Roman"/>
            <w:sz w:val="24"/>
            <w:szCs w:val="24"/>
          </w:rPr>
          <w:t xml:space="preserve">tas 64,29%, dan nilai sensivitas sebesar 78,57%. </w:t>
        </w:r>
        <w:commentRangeStart w:id="74"/>
        <w:r>
          <w:rPr>
            <w:rFonts w:ascii="Times New Roman" w:hAnsi="Times New Roman" w:cs="Times New Roman"/>
            <w:sz w:val="24"/>
            <w:szCs w:val="24"/>
          </w:rPr>
          <w:t>Secara keseluruhan nilai k yang diambil bisa beragam, namun pada penelitian ini dibatasi hanya</w:t>
        </w:r>
        <w:r w:rsidR="007F1576">
          <w:rPr>
            <w:rFonts w:ascii="Times New Roman" w:hAnsi="Times New Roman" w:cs="Times New Roman"/>
            <w:sz w:val="24"/>
            <w:szCs w:val="24"/>
          </w:rPr>
          <w:t xml:space="preserve"> mengambil</w:t>
        </w:r>
        <w:r>
          <w:rPr>
            <w:rFonts w:ascii="Times New Roman" w:hAnsi="Times New Roman" w:cs="Times New Roman"/>
            <w:sz w:val="24"/>
            <w:szCs w:val="24"/>
          </w:rPr>
          <w:t xml:space="preserve"> satu nilai yang memberikan hasil paling maksimal dibanding nilai lainnya.</w:t>
        </w:r>
      </w:ins>
      <w:commentRangeEnd w:id="74"/>
      <w:r w:rsidR="00645DE6">
        <w:rPr>
          <w:rStyle w:val="CommentReference"/>
        </w:rPr>
        <w:commentReference w:id="74"/>
      </w:r>
    </w:p>
    <w:p w14:paraId="3EECD1B3" w14:textId="76CF38E6" w:rsidR="002F061C" w:rsidRPr="00BC4B1D" w:rsidRDefault="002F061C" w:rsidP="00BC4B1D">
      <w:pPr>
        <w:spacing w:line="240" w:lineRule="auto"/>
        <w:jc w:val="both"/>
        <w:rPr>
          <w:rFonts w:ascii="Times New Roman" w:hAnsi="Times New Roman" w:cs="Times New Roman"/>
          <w:bCs/>
          <w:sz w:val="24"/>
          <w:szCs w:val="24"/>
        </w:rPr>
      </w:pPr>
    </w:p>
    <w:p w14:paraId="61301D9E" w14:textId="77777777" w:rsidR="00766497" w:rsidRDefault="00766497">
      <w:pPr>
        <w:rPr>
          <w:rFonts w:ascii="Times New Roman" w:hAnsi="Times New Roman" w:cs="Times New Roman"/>
          <w:sz w:val="24"/>
          <w:szCs w:val="24"/>
        </w:rPr>
      </w:pPr>
      <w:r>
        <w:rPr>
          <w:rFonts w:ascii="Times New Roman" w:hAnsi="Times New Roman" w:cs="Times New Roman"/>
          <w:sz w:val="24"/>
          <w:szCs w:val="24"/>
        </w:rPr>
        <w:br w:type="page"/>
      </w:r>
    </w:p>
    <w:p w14:paraId="72E2B567" w14:textId="6160FF54" w:rsidR="00DC0BDE" w:rsidRPr="00766497" w:rsidRDefault="00DC0BDE" w:rsidP="00766497">
      <w:pPr>
        <w:jc w:val="center"/>
        <w:rPr>
          <w:rFonts w:ascii="Times New Roman" w:hAnsi="Times New Roman" w:cs="Times New Roman"/>
          <w:sz w:val="24"/>
          <w:szCs w:val="24"/>
        </w:rPr>
      </w:pPr>
      <w:r>
        <w:rPr>
          <w:rFonts w:ascii="Times New Roman" w:hAnsi="Times New Roman" w:cs="Times New Roman"/>
          <w:b/>
          <w:sz w:val="24"/>
          <w:szCs w:val="24"/>
        </w:rPr>
        <w:t>DAFTAR PUSTAKA</w:t>
      </w:r>
    </w:p>
    <w:p w14:paraId="3D348BCF" w14:textId="3DEC0F24" w:rsidR="00A578F6" w:rsidRPr="00A578F6" w:rsidRDefault="001F2E0A" w:rsidP="00531B2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A578F6" w:rsidRPr="00A578F6">
        <w:rPr>
          <w:rFonts w:ascii="Times New Roman" w:hAnsi="Times New Roman" w:cs="Times New Roman"/>
          <w:noProof/>
          <w:sz w:val="24"/>
          <w:szCs w:val="24"/>
        </w:rPr>
        <w:t>[1]</w:t>
      </w:r>
      <w:r w:rsidR="00A578F6" w:rsidRPr="00A578F6">
        <w:rPr>
          <w:rFonts w:ascii="Times New Roman" w:hAnsi="Times New Roman" w:cs="Times New Roman"/>
          <w:noProof/>
          <w:sz w:val="24"/>
          <w:szCs w:val="24"/>
        </w:rPr>
        <w:tab/>
        <w:t xml:space="preserve">O. Denantika, J. Serudji, and G. Revilla, “Hubungan Status Gravida dan Usia Ibu terhadap Kejadian Preeklampsi di RSUP Dr. M. Djamil Padang,” </w:t>
      </w:r>
      <w:r w:rsidR="00A578F6" w:rsidRPr="00A578F6">
        <w:rPr>
          <w:rFonts w:ascii="Times New Roman" w:hAnsi="Times New Roman" w:cs="Times New Roman"/>
          <w:i/>
          <w:iCs/>
          <w:noProof/>
          <w:sz w:val="24"/>
          <w:szCs w:val="24"/>
        </w:rPr>
        <w:t>J. Kesehat. Masy.</w:t>
      </w:r>
      <w:r w:rsidR="00A578F6" w:rsidRPr="00A578F6">
        <w:rPr>
          <w:rFonts w:ascii="Times New Roman" w:hAnsi="Times New Roman" w:cs="Times New Roman"/>
          <w:noProof/>
          <w:sz w:val="24"/>
          <w:szCs w:val="24"/>
        </w:rPr>
        <w:t>, vol. 4, no. 1, pp. 212–217, 2015.</w:t>
      </w:r>
    </w:p>
    <w:p w14:paraId="23E45726" w14:textId="77777777" w:rsidR="00A578F6" w:rsidRPr="00A578F6" w:rsidRDefault="00A578F6" w:rsidP="00531B2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A578F6">
        <w:rPr>
          <w:rFonts w:ascii="Times New Roman" w:hAnsi="Times New Roman" w:cs="Times New Roman"/>
          <w:noProof/>
          <w:sz w:val="24"/>
          <w:szCs w:val="24"/>
        </w:rPr>
        <w:t>[2]</w:t>
      </w:r>
      <w:r w:rsidRPr="00A578F6">
        <w:rPr>
          <w:rFonts w:ascii="Times New Roman" w:hAnsi="Times New Roman" w:cs="Times New Roman"/>
          <w:noProof/>
          <w:sz w:val="24"/>
          <w:szCs w:val="24"/>
        </w:rPr>
        <w:tab/>
        <w:t xml:space="preserve">L. Fatmawati, A. Sulistyono, and H. B. Notobroto, “Pengaruh Status Kesehatan Ibu Terhadap Derajat Preeklampsia / Eklampsia Di Kabupaten Gresik,” </w:t>
      </w:r>
      <w:r w:rsidRPr="00A578F6">
        <w:rPr>
          <w:rFonts w:ascii="Times New Roman" w:hAnsi="Times New Roman" w:cs="Times New Roman"/>
          <w:i/>
          <w:iCs/>
          <w:noProof/>
          <w:sz w:val="24"/>
          <w:szCs w:val="24"/>
        </w:rPr>
        <w:t>Bul. Penelit. Sist. Kesehat.</w:t>
      </w:r>
      <w:r w:rsidRPr="00A578F6">
        <w:rPr>
          <w:rFonts w:ascii="Times New Roman" w:hAnsi="Times New Roman" w:cs="Times New Roman"/>
          <w:noProof/>
          <w:sz w:val="24"/>
          <w:szCs w:val="24"/>
        </w:rPr>
        <w:t>, vol. 20, no. 2, pp. 52–58, 2017.</w:t>
      </w:r>
    </w:p>
    <w:p w14:paraId="09F00335" w14:textId="240DB4EB" w:rsidR="00A578F6" w:rsidRDefault="00A578F6" w:rsidP="00531B2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A578F6">
        <w:rPr>
          <w:rFonts w:ascii="Times New Roman" w:hAnsi="Times New Roman" w:cs="Times New Roman"/>
          <w:noProof/>
          <w:sz w:val="24"/>
          <w:szCs w:val="24"/>
        </w:rPr>
        <w:t>[3]</w:t>
      </w:r>
      <w:r w:rsidRPr="00A578F6">
        <w:rPr>
          <w:rFonts w:ascii="Times New Roman" w:hAnsi="Times New Roman" w:cs="Times New Roman"/>
          <w:noProof/>
          <w:sz w:val="24"/>
          <w:szCs w:val="24"/>
        </w:rPr>
        <w:tab/>
        <w:t>“Maternal Mortality Largely Preventable, Large Study Shows.” [Online]. Available: https://www.medscape.com/viewarticle/841357. [Accessed: 24-Feb-2020].</w:t>
      </w:r>
    </w:p>
    <w:p w14:paraId="05139B20" w14:textId="21732BA4" w:rsidR="00976653" w:rsidRDefault="00143F94" w:rsidP="00531B2F">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[4]</w:t>
      </w:r>
      <w:r>
        <w:rPr>
          <w:rFonts w:ascii="Times New Roman" w:hAnsi="Times New Roman" w:cs="Times New Roman"/>
          <w:noProof/>
          <w:sz w:val="24"/>
          <w:szCs w:val="24"/>
        </w:rPr>
        <w:tab/>
      </w:r>
      <w:r w:rsidR="00976653" w:rsidRPr="00137797">
        <w:rPr>
          <w:rFonts w:ascii="Times New Roman" w:hAnsi="Times New Roman" w:cs="Times New Roman"/>
          <w:color w:val="222222"/>
          <w:sz w:val="24"/>
          <w:szCs w:val="24"/>
          <w:shd w:val="clear" w:color="auto" w:fill="FFFFFF"/>
        </w:rPr>
        <w:t>Purwanti, Endah, Ichroom Septa Preswari, and Ernawati Ernawati. "Early Risk Detection of Pre-eclampsia for Pregnant women using Artificial Neural Network." </w:t>
      </w:r>
      <w:r w:rsidR="00976653" w:rsidRPr="00137797">
        <w:rPr>
          <w:rFonts w:ascii="Times New Roman" w:hAnsi="Times New Roman" w:cs="Times New Roman"/>
          <w:i/>
          <w:iCs/>
          <w:color w:val="222222"/>
          <w:sz w:val="24"/>
          <w:szCs w:val="24"/>
          <w:shd w:val="clear" w:color="auto" w:fill="FFFFFF"/>
        </w:rPr>
        <w:t>International Journal of Online and Biomedical Engineering (iJOE)</w:t>
      </w:r>
      <w:r w:rsidR="00976653" w:rsidRPr="00137797">
        <w:rPr>
          <w:rFonts w:ascii="Times New Roman" w:hAnsi="Times New Roman" w:cs="Times New Roman"/>
          <w:color w:val="222222"/>
          <w:sz w:val="24"/>
          <w:szCs w:val="24"/>
          <w:shd w:val="clear" w:color="auto" w:fill="FFFFFF"/>
        </w:rPr>
        <w:t> 15.02 (2019): 71-80.</w:t>
      </w:r>
    </w:p>
    <w:p w14:paraId="49C47311" w14:textId="4638563C" w:rsidR="00976653" w:rsidRDefault="00976653" w:rsidP="00976653">
      <w:pPr>
        <w:widowControl w:val="0"/>
        <w:autoSpaceDE w:val="0"/>
        <w:autoSpaceDN w:val="0"/>
        <w:adjustRightInd w:val="0"/>
        <w:spacing w:line="240" w:lineRule="auto"/>
        <w:ind w:left="640" w:hanging="640"/>
        <w:jc w:val="both"/>
        <w:rPr>
          <w:rFonts w:ascii="Times New Roman" w:hAnsi="Times New Roman" w:cs="Times New Roman"/>
          <w:sz w:val="24"/>
          <w:szCs w:val="24"/>
        </w:rPr>
      </w:pPr>
      <w:ins w:id="75" w:author="Alfian MN (target conflict)" w:date="2020-03-23T13:42:00Z">
        <w:r>
          <w:rPr>
            <w:rFonts w:ascii="Times New Roman" w:hAnsi="Times New Roman" w:cs="Times New Roman"/>
            <w:noProof/>
            <w:sz w:val="24"/>
            <w:szCs w:val="24"/>
          </w:rPr>
          <w:t xml:space="preserve"> </w:t>
        </w:r>
        <w:r w:rsidR="00A578F6">
          <w:rPr>
            <w:rFonts w:ascii="Times New Roman" w:hAnsi="Times New Roman" w:cs="Times New Roman"/>
            <w:noProof/>
            <w:sz w:val="24"/>
            <w:szCs w:val="24"/>
          </w:rPr>
          <w:t>[</w:t>
        </w:r>
        <w:r w:rsidR="00143F94">
          <w:rPr>
            <w:rFonts w:ascii="Times New Roman" w:hAnsi="Times New Roman" w:cs="Times New Roman"/>
            <w:noProof/>
            <w:sz w:val="24"/>
            <w:szCs w:val="24"/>
          </w:rPr>
          <w:t>5</w:t>
        </w:r>
        <w:r w:rsidR="00A578F6">
          <w:rPr>
            <w:rFonts w:ascii="Times New Roman" w:hAnsi="Times New Roman" w:cs="Times New Roman"/>
            <w:noProof/>
            <w:sz w:val="24"/>
            <w:szCs w:val="24"/>
          </w:rPr>
          <w:t>]</w:t>
        </w:r>
        <w:r w:rsidR="00A578F6">
          <w:rPr>
            <w:rFonts w:ascii="Times New Roman" w:hAnsi="Times New Roman" w:cs="Times New Roman"/>
            <w:noProof/>
            <w:sz w:val="24"/>
            <w:szCs w:val="24"/>
          </w:rPr>
          <w:tab/>
        </w:r>
        <w:r w:rsidRPr="00531B2F">
          <w:rPr>
            <w:rFonts w:ascii="Times New Roman" w:hAnsi="Times New Roman" w:cs="Times New Roman"/>
            <w:sz w:val="24"/>
            <w:szCs w:val="24"/>
          </w:rPr>
          <w:t>P. S. Ramadhan, Mengenal Metode Sistem Pakar, 1st ed. Medan: Penerbit Uwais, 2018.</w:t>
        </w:r>
      </w:ins>
    </w:p>
    <w:p w14:paraId="345D7EEC" w14:textId="49131FBD" w:rsidR="00535CF3" w:rsidRDefault="00535CF3" w:rsidP="00535CF3">
      <w:pPr>
        <w:widowControl w:val="0"/>
        <w:autoSpaceDE w:val="0"/>
        <w:autoSpaceDN w:val="0"/>
        <w:adjustRightInd w:val="0"/>
        <w:spacing w:line="240" w:lineRule="auto"/>
        <w:ind w:left="640" w:hanging="640"/>
        <w:rPr>
          <w:rFonts w:ascii="Times New Roman" w:hAnsi="Times New Roman" w:cs="Times New Roman"/>
          <w:color w:val="222222"/>
          <w:sz w:val="24"/>
          <w:szCs w:val="24"/>
          <w:shd w:val="clear" w:color="auto" w:fill="FFFFFF"/>
        </w:rPr>
      </w:pPr>
      <w:r>
        <w:rPr>
          <w:rFonts w:ascii="Times New Roman" w:hAnsi="Times New Roman" w:cs="Times New Roman"/>
          <w:sz w:val="24"/>
          <w:szCs w:val="24"/>
        </w:rPr>
        <w:t>[6]</w:t>
      </w:r>
      <w:r>
        <w:rPr>
          <w:rFonts w:ascii="Times New Roman" w:hAnsi="Times New Roman" w:cs="Times New Roman"/>
          <w:sz w:val="24"/>
          <w:szCs w:val="24"/>
        </w:rPr>
        <w:tab/>
      </w:r>
      <w:r w:rsidRPr="00E15939">
        <w:rPr>
          <w:rFonts w:ascii="Times New Roman" w:hAnsi="Times New Roman" w:cs="Times New Roman"/>
          <w:color w:val="222222"/>
          <w:sz w:val="24"/>
          <w:szCs w:val="24"/>
          <w:shd w:val="clear" w:color="auto" w:fill="FFFFFF"/>
        </w:rPr>
        <w:t>Imandoust, Sadegh Bafandeh, and Mohammad Bolandraftar. "Application of k-nearest neighbor (knn) approach for predicting economic events: Theoretical background." </w:t>
      </w:r>
      <w:r w:rsidRPr="00E15939">
        <w:rPr>
          <w:rFonts w:ascii="Times New Roman" w:hAnsi="Times New Roman" w:cs="Times New Roman"/>
          <w:i/>
          <w:iCs/>
          <w:color w:val="222222"/>
          <w:sz w:val="24"/>
          <w:szCs w:val="24"/>
          <w:shd w:val="clear" w:color="auto" w:fill="FFFFFF"/>
        </w:rPr>
        <w:t>International Journal of Engineering Research and Applications</w:t>
      </w:r>
      <w:r w:rsidRPr="00E15939">
        <w:rPr>
          <w:rFonts w:ascii="Times New Roman" w:hAnsi="Times New Roman" w:cs="Times New Roman"/>
          <w:color w:val="222222"/>
          <w:sz w:val="24"/>
          <w:szCs w:val="24"/>
          <w:shd w:val="clear" w:color="auto" w:fill="FFFFFF"/>
        </w:rPr>
        <w:t> 3.5 (2013): 605-610.</w:t>
      </w:r>
    </w:p>
    <w:p w14:paraId="3276E675" w14:textId="069F29F4" w:rsidR="00535CF3" w:rsidRPr="00535CF3" w:rsidRDefault="00535CF3" w:rsidP="00535CF3">
      <w:pPr>
        <w:widowControl w:val="0"/>
        <w:autoSpaceDE w:val="0"/>
        <w:autoSpaceDN w:val="0"/>
        <w:adjustRightInd w:val="0"/>
        <w:spacing w:line="240" w:lineRule="auto"/>
        <w:ind w:left="640" w:hanging="640"/>
        <w:rPr>
          <w:rFonts w:ascii="Times New Roman" w:hAnsi="Times New Roman" w:cs="Times New Roman"/>
          <w:i/>
          <w:iCs/>
          <w:noProof/>
          <w:sz w:val="24"/>
          <w:szCs w:val="24"/>
        </w:rPr>
      </w:pPr>
      <w:r>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ab/>
      </w:r>
      <w:r w:rsidRPr="00473F27">
        <w:rPr>
          <w:rFonts w:ascii="Times New Roman" w:hAnsi="Times New Roman" w:cs="Times New Roman"/>
          <w:color w:val="222222"/>
          <w:sz w:val="24"/>
          <w:szCs w:val="24"/>
          <w:shd w:val="clear" w:color="auto" w:fill="FFFFFF"/>
        </w:rPr>
        <w:t>Redjeki, Sri. "Perbandingan Algoritma Backpropagation dan K-Nearest Neighbor (K-NN) untuk Identifikasi Penyakit." </w:t>
      </w:r>
      <w:r w:rsidRPr="00473F27">
        <w:rPr>
          <w:rFonts w:ascii="Times New Roman" w:hAnsi="Times New Roman" w:cs="Times New Roman"/>
          <w:i/>
          <w:iCs/>
          <w:color w:val="222222"/>
          <w:sz w:val="24"/>
          <w:szCs w:val="24"/>
          <w:shd w:val="clear" w:color="auto" w:fill="FFFFFF"/>
        </w:rPr>
        <w:t>Seminar Nasional Aplikasi Teknologi Informasi (SNATI)</w:t>
      </w:r>
      <w:r w:rsidRPr="00473F27">
        <w:rPr>
          <w:rFonts w:ascii="Times New Roman" w:hAnsi="Times New Roman" w:cs="Times New Roman"/>
          <w:color w:val="222222"/>
          <w:sz w:val="24"/>
          <w:szCs w:val="24"/>
          <w:shd w:val="clear" w:color="auto" w:fill="FFFFFF"/>
        </w:rPr>
        <w:t>. Vol. 1. No. 1. 2013.</w:t>
      </w:r>
    </w:p>
    <w:p w14:paraId="6143C593" w14:textId="6DBEE0DA" w:rsidR="00531B2F" w:rsidRPr="00976653" w:rsidRDefault="00531B2F" w:rsidP="00976653">
      <w:pPr>
        <w:widowControl w:val="0"/>
        <w:autoSpaceDE w:val="0"/>
        <w:autoSpaceDN w:val="0"/>
        <w:adjustRightInd w:val="0"/>
        <w:spacing w:line="240" w:lineRule="auto"/>
        <w:ind w:left="640" w:hanging="640"/>
        <w:jc w:val="both"/>
        <w:rPr>
          <w:rFonts w:ascii="Times New Roman" w:hAnsi="Times New Roman" w:cs="Times New Roman"/>
          <w:noProof/>
          <w:sz w:val="24"/>
          <w:szCs w:val="24"/>
        </w:rPr>
      </w:pPr>
      <w:ins w:id="76" w:author="Alfian MN (target conflict)" w:date="2020-03-23T13:42:00Z">
        <w:r>
          <w:rPr>
            <w:rFonts w:ascii="Times New Roman" w:hAnsi="Times New Roman" w:cs="Times New Roman"/>
            <w:noProof/>
            <w:sz w:val="24"/>
            <w:szCs w:val="24"/>
          </w:rPr>
          <w:t>[</w:t>
        </w:r>
      </w:ins>
      <w:r w:rsidR="00535CF3">
        <w:rPr>
          <w:rFonts w:ascii="Times New Roman" w:hAnsi="Times New Roman" w:cs="Times New Roman"/>
          <w:noProof/>
          <w:sz w:val="24"/>
          <w:szCs w:val="24"/>
        </w:rPr>
        <w:t>8]</w:t>
      </w:r>
      <w:ins w:id="77" w:author="Alfian MN (target conflict)" w:date="2020-03-23T13:42:00Z">
        <w:r>
          <w:rPr>
            <w:rFonts w:ascii="Times New Roman" w:hAnsi="Times New Roman" w:cs="Times New Roman"/>
            <w:noProof/>
            <w:sz w:val="24"/>
            <w:szCs w:val="24"/>
          </w:rPr>
          <w:tab/>
        </w:r>
        <w:r w:rsidR="00976653">
          <w:rPr>
            <w:rFonts w:ascii="Times New Roman" w:hAnsi="Times New Roman" w:cs="Times New Roman"/>
            <w:noProof/>
            <w:sz w:val="24"/>
            <w:szCs w:val="24"/>
          </w:rPr>
          <w:t xml:space="preserve">J. Han, M. Kamber, "Data Mining: Concepts and Techniques, </w:t>
        </w:r>
        <w:r w:rsidR="00976653">
          <w:rPr>
            <w:rFonts w:ascii="Times New Roman" w:hAnsi="Times New Roman" w:cs="Times New Roman"/>
            <w:i/>
            <w:iCs/>
            <w:noProof/>
            <w:sz w:val="24"/>
            <w:szCs w:val="24"/>
          </w:rPr>
          <w:t xml:space="preserve">Morgan Kaufmann Publisher, </w:t>
        </w:r>
        <w:r w:rsidR="00976653" w:rsidRPr="002807D0">
          <w:rPr>
            <w:rFonts w:ascii="Times New Roman" w:hAnsi="Times New Roman" w:cs="Times New Roman"/>
            <w:noProof/>
            <w:sz w:val="24"/>
            <w:szCs w:val="24"/>
          </w:rPr>
          <w:t>Microsoft Research</w:t>
        </w:r>
        <w:r w:rsidR="00976653">
          <w:rPr>
            <w:rFonts w:ascii="Times New Roman" w:hAnsi="Times New Roman" w:cs="Times New Roman"/>
            <w:noProof/>
            <w:sz w:val="24"/>
            <w:szCs w:val="24"/>
          </w:rPr>
          <w:t>, 2006.</w:t>
        </w:r>
      </w:ins>
    </w:p>
    <w:p w14:paraId="419AED07" w14:textId="764DB114" w:rsidR="005D1CE2" w:rsidRDefault="0003364D" w:rsidP="00531B2F">
      <w:pPr>
        <w:widowControl w:val="0"/>
        <w:autoSpaceDE w:val="0"/>
        <w:autoSpaceDN w:val="0"/>
        <w:adjustRightInd w:val="0"/>
        <w:spacing w:line="240" w:lineRule="auto"/>
        <w:ind w:left="640" w:hanging="640"/>
        <w:jc w:val="both"/>
        <w:rPr>
          <w:rFonts w:ascii="Times New Roman" w:hAnsi="Times New Roman" w:cs="Times New Roman"/>
          <w:color w:val="222222"/>
          <w:sz w:val="24"/>
          <w:szCs w:val="24"/>
          <w:shd w:val="clear" w:color="auto" w:fill="FFFFFF"/>
        </w:rPr>
      </w:pPr>
      <w:ins w:id="78" w:author="Alfian MN (target conflict)" w:date="2020-03-23T13:42:00Z">
        <w:r>
          <w:rPr>
            <w:rFonts w:ascii="Times New Roman" w:hAnsi="Times New Roman" w:cs="Times New Roman"/>
            <w:color w:val="222222"/>
            <w:sz w:val="24"/>
            <w:szCs w:val="24"/>
            <w:shd w:val="clear" w:color="auto" w:fill="FFFFFF"/>
          </w:rPr>
          <w:t>[</w:t>
        </w:r>
      </w:ins>
      <w:r w:rsidR="00535CF3">
        <w:rPr>
          <w:rFonts w:ascii="Times New Roman" w:hAnsi="Times New Roman" w:cs="Times New Roman"/>
          <w:color w:val="222222"/>
          <w:sz w:val="24"/>
          <w:szCs w:val="24"/>
          <w:shd w:val="clear" w:color="auto" w:fill="FFFFFF"/>
        </w:rPr>
        <w:t>9</w:t>
      </w:r>
      <w:ins w:id="79" w:author="Alfian MN (target conflict)" w:date="2020-03-23T13:42:00Z">
        <w:r>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ab/>
        </w:r>
        <w:r w:rsidR="005D1CE2">
          <w:rPr>
            <w:rFonts w:ascii="Times New Roman" w:hAnsi="Times New Roman" w:cs="Times New Roman"/>
            <w:color w:val="222222"/>
            <w:sz w:val="24"/>
            <w:szCs w:val="24"/>
            <w:shd w:val="clear" w:color="auto" w:fill="FFFFFF"/>
          </w:rPr>
          <w:t>"Training dan test set." [Online]. Available : https://www.megabagus.id/training-set-test-set. [Accessed:24-Feb-2020]</w:t>
        </w:r>
      </w:ins>
    </w:p>
    <w:p w14:paraId="6C57D360" w14:textId="1A9E2A23" w:rsidR="0003364D" w:rsidRDefault="005D1CE2" w:rsidP="00531B2F">
      <w:pPr>
        <w:widowControl w:val="0"/>
        <w:autoSpaceDE w:val="0"/>
        <w:autoSpaceDN w:val="0"/>
        <w:adjustRightInd w:val="0"/>
        <w:spacing w:line="240" w:lineRule="auto"/>
        <w:ind w:left="640" w:hanging="640"/>
        <w:jc w:val="both"/>
        <w:rPr>
          <w:rFonts w:ascii="Times New Roman" w:hAnsi="Times New Roman" w:cs="Times New Roman"/>
          <w:sz w:val="24"/>
          <w:szCs w:val="24"/>
        </w:rPr>
      </w:pPr>
      <w:ins w:id="80" w:author="Alfian MN (target conflict)" w:date="2020-03-23T13:42:00Z">
        <w:r>
          <w:rPr>
            <w:rFonts w:ascii="Times New Roman" w:hAnsi="Times New Roman" w:cs="Times New Roman"/>
            <w:color w:val="222222"/>
            <w:sz w:val="24"/>
            <w:szCs w:val="24"/>
            <w:shd w:val="clear" w:color="auto" w:fill="FFFFFF"/>
          </w:rPr>
          <w:t>[</w:t>
        </w:r>
      </w:ins>
      <w:r w:rsidR="00535CF3">
        <w:rPr>
          <w:rFonts w:ascii="Times New Roman" w:hAnsi="Times New Roman" w:cs="Times New Roman"/>
          <w:color w:val="222222"/>
          <w:sz w:val="24"/>
          <w:szCs w:val="24"/>
          <w:shd w:val="clear" w:color="auto" w:fill="FFFFFF"/>
        </w:rPr>
        <w:t>10</w:t>
      </w:r>
      <w:ins w:id="81" w:author="Alfian MN (target conflict)" w:date="2020-03-23T13:42:00Z">
        <w:r>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ab/>
        </w:r>
        <w:r w:rsidR="0003364D" w:rsidRPr="0003364D">
          <w:rPr>
            <w:rFonts w:ascii="Times New Roman" w:hAnsi="Times New Roman" w:cs="Times New Roman"/>
            <w:sz w:val="24"/>
            <w:szCs w:val="24"/>
          </w:rPr>
          <w:t>Bramer, M., 2013. Principles of data mining. London.: Springer</w:t>
        </w:r>
      </w:ins>
    </w:p>
    <w:p w14:paraId="46050B3F" w14:textId="1EC10A6D" w:rsidR="0003364D" w:rsidRPr="0003364D" w:rsidRDefault="005D1CE2" w:rsidP="00531B2F">
      <w:pPr>
        <w:widowControl w:val="0"/>
        <w:autoSpaceDE w:val="0"/>
        <w:autoSpaceDN w:val="0"/>
        <w:adjustRightInd w:val="0"/>
        <w:spacing w:line="240" w:lineRule="auto"/>
        <w:ind w:left="640" w:hanging="640"/>
        <w:jc w:val="both"/>
        <w:rPr>
          <w:rFonts w:ascii="Times New Roman" w:hAnsi="Times New Roman" w:cs="Times New Roman"/>
          <w:sz w:val="32"/>
          <w:szCs w:val="24"/>
        </w:rPr>
      </w:pPr>
      <w:ins w:id="82" w:author="Alfian MN (target conflict)" w:date="2020-03-23T13:42:00Z">
        <w:r>
          <w:rPr>
            <w:rFonts w:ascii="Times New Roman" w:hAnsi="Times New Roman" w:cs="Times New Roman"/>
            <w:sz w:val="24"/>
            <w:szCs w:val="24"/>
          </w:rPr>
          <w:t>[</w:t>
        </w:r>
      </w:ins>
      <w:r w:rsidR="00535CF3">
        <w:rPr>
          <w:rFonts w:ascii="Times New Roman" w:hAnsi="Times New Roman" w:cs="Times New Roman"/>
          <w:sz w:val="24"/>
          <w:szCs w:val="24"/>
        </w:rPr>
        <w:t>11</w:t>
      </w:r>
      <w:ins w:id="83" w:author="Alfian MN (target conflict)" w:date="2020-03-23T13:42:00Z">
        <w:r w:rsidR="0003364D">
          <w:rPr>
            <w:rFonts w:ascii="Times New Roman" w:hAnsi="Times New Roman" w:cs="Times New Roman"/>
            <w:sz w:val="24"/>
            <w:szCs w:val="24"/>
          </w:rPr>
          <w:t>]</w:t>
        </w:r>
        <w:r w:rsidR="0003364D">
          <w:rPr>
            <w:rFonts w:ascii="Times New Roman" w:hAnsi="Times New Roman" w:cs="Times New Roman"/>
            <w:sz w:val="24"/>
            <w:szCs w:val="24"/>
          </w:rPr>
          <w:tab/>
        </w:r>
        <w:r w:rsidR="0003364D" w:rsidRPr="0043161B">
          <w:rPr>
            <w:rFonts w:ascii="Times New Roman" w:hAnsi="Times New Roman" w:cs="Times New Roman"/>
            <w:sz w:val="24"/>
            <w:szCs w:val="21"/>
            <w:shd w:val="clear" w:color="auto" w:fill="FFFFFF"/>
          </w:rPr>
          <w:t>Ryadi, ALS. 2016. Ilmu Kesehatan Masyarakat. Yogyakarta; Penerbit Andi</w:t>
        </w:r>
      </w:ins>
    </w:p>
    <w:p w14:paraId="796FFFEB" w14:textId="77777777" w:rsidR="0003364D" w:rsidRPr="0003364D" w:rsidRDefault="0003364D" w:rsidP="00531B2F">
      <w:pPr>
        <w:widowControl w:val="0"/>
        <w:autoSpaceDE w:val="0"/>
        <w:autoSpaceDN w:val="0"/>
        <w:adjustRightInd w:val="0"/>
        <w:spacing w:line="240" w:lineRule="auto"/>
        <w:ind w:left="640" w:hanging="640"/>
        <w:jc w:val="both"/>
        <w:rPr>
          <w:rFonts w:ascii="Times New Roman" w:hAnsi="Times New Roman" w:cs="Times New Roman"/>
          <w:i/>
          <w:iCs/>
          <w:noProof/>
          <w:sz w:val="24"/>
          <w:szCs w:val="24"/>
        </w:rPr>
      </w:pPr>
    </w:p>
    <w:p w14:paraId="08024CF7" w14:textId="77777777" w:rsidR="003A2D89" w:rsidRDefault="001F2E0A" w:rsidP="00DC0BDE">
      <w:pPr>
        <w:spacing w:line="240" w:lineRule="auto"/>
        <w:jc w:val="center"/>
        <w:rPr>
          <w:rFonts w:ascii="Times New Roman" w:hAnsi="Times New Roman" w:cs="Times New Roman"/>
          <w:b/>
          <w:sz w:val="24"/>
          <w:szCs w:val="24"/>
        </w:rPr>
      </w:pPr>
      <w:r>
        <w:rPr>
          <w:rFonts w:ascii="Times New Roman" w:hAnsi="Times New Roman" w:cs="Times New Roman"/>
          <w:b/>
          <w:sz w:val="24"/>
          <w:szCs w:val="24"/>
        </w:rPr>
        <w:fldChar w:fldCharType="end"/>
      </w:r>
    </w:p>
    <w:p w14:paraId="0E295F11" w14:textId="77777777" w:rsidR="003A2D89" w:rsidRDefault="003A2D89">
      <w:pPr>
        <w:rPr>
          <w:rFonts w:ascii="Times New Roman" w:hAnsi="Times New Roman" w:cs="Times New Roman"/>
          <w:b/>
          <w:sz w:val="24"/>
          <w:szCs w:val="24"/>
        </w:rPr>
      </w:pPr>
      <w:r>
        <w:rPr>
          <w:rFonts w:ascii="Times New Roman" w:hAnsi="Times New Roman" w:cs="Times New Roman"/>
          <w:b/>
          <w:sz w:val="24"/>
          <w:szCs w:val="24"/>
        </w:rPr>
        <w:br w:type="page"/>
      </w:r>
    </w:p>
    <w:p w14:paraId="187CE282" w14:textId="5B4F5980" w:rsidR="001F2E0A" w:rsidRDefault="00BE1EC1" w:rsidP="00DC0BD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Lampiran</w:t>
      </w:r>
    </w:p>
    <w:p w14:paraId="6AD8D0DB" w14:textId="37747CA2" w:rsidR="00BE1EC1" w:rsidRPr="003A2D89" w:rsidRDefault="00BE1EC1" w:rsidP="00BE1EC1">
      <w:pPr>
        <w:spacing w:line="240" w:lineRule="auto"/>
        <w:rPr>
          <w:rFonts w:ascii="Times New Roman" w:hAnsi="Times New Roman" w:cs="Times New Roman"/>
        </w:rPr>
      </w:pPr>
      <w:r w:rsidRPr="003A2D89">
        <w:rPr>
          <w:rFonts w:ascii="Times New Roman" w:hAnsi="Times New Roman" w:cs="Times New Roman"/>
        </w:rPr>
        <w:t>List Code MATLAB</w:t>
      </w:r>
    </w:p>
    <w:p w14:paraId="28C7D7F3"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clc; clear; close </w:t>
      </w:r>
      <w:r w:rsidRPr="003A2D89">
        <w:rPr>
          <w:rFonts w:ascii="Courier New" w:hAnsi="Courier New" w:cs="Courier New"/>
          <w:color w:val="A020F0"/>
          <w:sz w:val="20"/>
          <w:szCs w:val="20"/>
          <w:lang w:val="en-ID"/>
        </w:rPr>
        <w:t>all</w:t>
      </w:r>
      <w:r w:rsidRPr="003A2D89">
        <w:rPr>
          <w:rFonts w:ascii="Courier New" w:hAnsi="Courier New" w:cs="Courier New"/>
          <w:color w:val="000000"/>
          <w:sz w:val="20"/>
          <w:szCs w:val="20"/>
          <w:lang w:val="en-ID"/>
        </w:rPr>
        <w:t>;</w:t>
      </w:r>
    </w:p>
    <w:p w14:paraId="15B44DF6"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p>
    <w:p w14:paraId="411F9F93" w14:textId="45D1F126"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228B22"/>
          <w:sz w:val="20"/>
          <w:szCs w:val="20"/>
          <w:lang w:val="en-ID"/>
        </w:rPr>
        <w:t>%-----------------------Input Data-------------------------------%</w:t>
      </w:r>
    </w:p>
    <w:p w14:paraId="75398FA2" w14:textId="22C1EC92"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data = xlsread(</w:t>
      </w:r>
      <w:r w:rsidRPr="003A2D89">
        <w:rPr>
          <w:rFonts w:ascii="Courier New" w:hAnsi="Courier New" w:cs="Courier New"/>
          <w:color w:val="A020F0"/>
          <w:sz w:val="20"/>
          <w:szCs w:val="20"/>
          <w:lang w:val="en-ID"/>
        </w:rPr>
        <w:t>'Data.xlsx'</w:t>
      </w:r>
      <w:r w:rsidRPr="003A2D89">
        <w:rPr>
          <w:rFonts w:ascii="Courier New" w:hAnsi="Courier New" w:cs="Courier New"/>
          <w:color w:val="000000"/>
          <w:sz w:val="20"/>
          <w:szCs w:val="20"/>
          <w:lang w:val="en-ID"/>
        </w:rPr>
        <w:t>,</w:t>
      </w:r>
      <w:r w:rsidRPr="003A2D89">
        <w:rPr>
          <w:rFonts w:ascii="Courier New" w:hAnsi="Courier New" w:cs="Courier New"/>
          <w:color w:val="A020F0"/>
          <w:sz w:val="20"/>
          <w:szCs w:val="20"/>
          <w:lang w:val="en-ID"/>
        </w:rPr>
        <w:t>'Gab'</w:t>
      </w:r>
      <w:r w:rsidRPr="003A2D89">
        <w:rPr>
          <w:rFonts w:ascii="Courier New" w:hAnsi="Courier New" w:cs="Courier New"/>
          <w:color w:val="000000"/>
          <w:sz w:val="20"/>
          <w:szCs w:val="20"/>
          <w:lang w:val="en-ID"/>
        </w:rPr>
        <w:t xml:space="preserve">);                  </w:t>
      </w:r>
    </w:p>
    <w:p w14:paraId="3C4833C3"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[num,txt,raw] = xlsread(</w:t>
      </w:r>
      <w:r w:rsidRPr="003A2D89">
        <w:rPr>
          <w:rFonts w:ascii="Courier New" w:hAnsi="Courier New" w:cs="Courier New"/>
          <w:color w:val="A020F0"/>
          <w:sz w:val="20"/>
          <w:szCs w:val="20"/>
          <w:lang w:val="en-ID"/>
        </w:rPr>
        <w:t>'Data.xlsx'</w:t>
      </w:r>
      <w:r w:rsidRPr="003A2D89">
        <w:rPr>
          <w:rFonts w:ascii="Courier New" w:hAnsi="Courier New" w:cs="Courier New"/>
          <w:color w:val="000000"/>
          <w:sz w:val="20"/>
          <w:szCs w:val="20"/>
          <w:lang w:val="en-ID"/>
        </w:rPr>
        <w:t>,</w:t>
      </w:r>
      <w:r w:rsidRPr="003A2D89">
        <w:rPr>
          <w:rFonts w:ascii="Courier New" w:hAnsi="Courier New" w:cs="Courier New"/>
          <w:color w:val="A020F0"/>
          <w:sz w:val="20"/>
          <w:szCs w:val="20"/>
          <w:lang w:val="en-ID"/>
        </w:rPr>
        <w:t>'Gab'</w:t>
      </w:r>
      <w:r w:rsidRPr="003A2D89">
        <w:rPr>
          <w:rFonts w:ascii="Courier New" w:hAnsi="Courier New" w:cs="Courier New"/>
          <w:color w:val="000000"/>
          <w:sz w:val="20"/>
          <w:szCs w:val="20"/>
          <w:lang w:val="en-ID"/>
        </w:rPr>
        <w:t>);</w:t>
      </w:r>
    </w:p>
    <w:p w14:paraId="38F687B2"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training = data(1:82,:);                            </w:t>
      </w:r>
      <w:r w:rsidRPr="003A2D89">
        <w:rPr>
          <w:rFonts w:ascii="Courier New" w:hAnsi="Courier New" w:cs="Courier New"/>
          <w:color w:val="228B22"/>
          <w:sz w:val="20"/>
          <w:szCs w:val="20"/>
          <w:lang w:val="en-ID"/>
        </w:rPr>
        <w:t>%data training</w:t>
      </w:r>
    </w:p>
    <w:p w14:paraId="64C098EB"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testing = data(84:111,:);                           </w:t>
      </w:r>
      <w:r w:rsidRPr="003A2D89">
        <w:rPr>
          <w:rFonts w:ascii="Courier New" w:hAnsi="Courier New" w:cs="Courier New"/>
          <w:color w:val="228B22"/>
          <w:sz w:val="20"/>
          <w:szCs w:val="20"/>
          <w:lang w:val="en-ID"/>
        </w:rPr>
        <w:t>%data testing</w:t>
      </w:r>
    </w:p>
    <w:p w14:paraId="4BB766BB"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answer = txt(85:112,19);                            </w:t>
      </w:r>
      <w:r w:rsidRPr="003A2D89">
        <w:rPr>
          <w:rFonts w:ascii="Courier New" w:hAnsi="Courier New" w:cs="Courier New"/>
          <w:color w:val="228B22"/>
          <w:sz w:val="20"/>
          <w:szCs w:val="20"/>
          <w:lang w:val="en-ID"/>
        </w:rPr>
        <w:t>%data jawaban</w:t>
      </w:r>
    </w:p>
    <w:p w14:paraId="55ECFB55"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[m1,n1] = size(training);</w:t>
      </w:r>
    </w:p>
    <w:p w14:paraId="7F72DF31"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[m2,n2] = size(testing);</w:t>
      </w:r>
    </w:p>
    <w:p w14:paraId="74E9498B"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p>
    <w:p w14:paraId="34B74552" w14:textId="5E483318"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228B22"/>
          <w:sz w:val="20"/>
          <w:szCs w:val="20"/>
          <w:lang w:val="en-ID"/>
        </w:rPr>
        <w:t>%----------------------Komputasi dengan KNN--------</w:t>
      </w:r>
      <w:r>
        <w:rPr>
          <w:rFonts w:ascii="Courier New" w:hAnsi="Courier New" w:cs="Courier New"/>
          <w:color w:val="228B22"/>
          <w:sz w:val="20"/>
          <w:szCs w:val="20"/>
          <w:lang w:val="id-ID"/>
        </w:rPr>
        <w:t>-</w:t>
      </w:r>
      <w:r w:rsidRPr="003A2D89">
        <w:rPr>
          <w:rFonts w:ascii="Courier New" w:hAnsi="Courier New" w:cs="Courier New"/>
          <w:color w:val="228B22"/>
          <w:sz w:val="20"/>
          <w:szCs w:val="20"/>
          <w:lang w:val="en-ID"/>
        </w:rPr>
        <w:t>-------------%</w:t>
      </w:r>
    </w:p>
    <w:p w14:paraId="75EB1CF3" w14:textId="7CD050E1"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neighbor = 11;                                   </w:t>
      </w:r>
      <w:r w:rsidRPr="003A2D89">
        <w:rPr>
          <w:rFonts w:ascii="Courier New" w:hAnsi="Courier New" w:cs="Courier New"/>
          <w:color w:val="228B22"/>
          <w:sz w:val="20"/>
          <w:szCs w:val="20"/>
          <w:lang w:val="en-ID"/>
        </w:rPr>
        <w:t>%jumlah tetangga</w:t>
      </w:r>
    </w:p>
    <w:p w14:paraId="57C27F07" w14:textId="5EBBD520"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Mdl = createns(training,</w:t>
      </w:r>
      <w:r w:rsidRPr="003A2D89">
        <w:rPr>
          <w:rFonts w:ascii="Courier New" w:hAnsi="Courier New" w:cs="Courier New"/>
          <w:color w:val="A020F0"/>
          <w:sz w:val="20"/>
          <w:szCs w:val="20"/>
          <w:lang w:val="en-ID"/>
        </w:rPr>
        <w:t>'Distance'</w:t>
      </w:r>
      <w:r w:rsidRPr="003A2D89">
        <w:rPr>
          <w:rFonts w:ascii="Courier New" w:hAnsi="Courier New" w:cs="Courier New"/>
          <w:color w:val="000000"/>
          <w:sz w:val="20"/>
          <w:szCs w:val="20"/>
          <w:lang w:val="en-ID"/>
        </w:rPr>
        <w:t>,</w:t>
      </w:r>
      <w:r w:rsidRPr="003A2D89">
        <w:rPr>
          <w:rFonts w:ascii="Courier New" w:hAnsi="Courier New" w:cs="Courier New"/>
          <w:color w:val="A020F0"/>
          <w:sz w:val="20"/>
          <w:szCs w:val="20"/>
          <w:lang w:val="en-ID"/>
        </w:rPr>
        <w:t>'euclidean'</w:t>
      </w:r>
      <w:r w:rsidRPr="003A2D89">
        <w:rPr>
          <w:rFonts w:ascii="Courier New" w:hAnsi="Courier New" w:cs="Courier New"/>
          <w:color w:val="000000"/>
          <w:sz w:val="20"/>
          <w:szCs w:val="20"/>
          <w:lang w:val="en-ID"/>
        </w:rPr>
        <w:t xml:space="preserve">);    </w:t>
      </w:r>
    </w:p>
    <w:p w14:paraId="5B9006FC" w14:textId="66EC2389"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KNN = knnsearch(Mdl,testing,</w:t>
      </w:r>
      <w:r w:rsidRPr="003A2D89">
        <w:rPr>
          <w:rFonts w:ascii="Courier New" w:hAnsi="Courier New" w:cs="Courier New"/>
          <w:color w:val="A020F0"/>
          <w:sz w:val="20"/>
          <w:szCs w:val="20"/>
          <w:lang w:val="en-ID"/>
        </w:rPr>
        <w:t>'K'</w:t>
      </w:r>
      <w:r w:rsidRPr="003A2D89">
        <w:rPr>
          <w:rFonts w:ascii="Courier New" w:hAnsi="Courier New" w:cs="Courier New"/>
          <w:color w:val="000000"/>
          <w:sz w:val="20"/>
          <w:szCs w:val="20"/>
          <w:lang w:val="en-ID"/>
        </w:rPr>
        <w:t xml:space="preserve">,neighbor);          </w:t>
      </w:r>
    </w:p>
    <w:p w14:paraId="3F68CA6A"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228B22"/>
          <w:sz w:val="20"/>
          <w:szCs w:val="20"/>
          <w:lang w:val="en-ID"/>
        </w:rPr>
        <w:t xml:space="preserve"> </w:t>
      </w:r>
    </w:p>
    <w:p w14:paraId="322A0852" w14:textId="273120BE"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228B22"/>
          <w:sz w:val="20"/>
          <w:szCs w:val="20"/>
          <w:lang w:val="en-ID"/>
        </w:rPr>
        <w:t>%-----------------Labelling/Kategorisasi Data--------------------%</w:t>
      </w:r>
    </w:p>
    <w:p w14:paraId="118DF407"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228B22"/>
          <w:sz w:val="20"/>
          <w:szCs w:val="20"/>
          <w:lang w:val="en-ID"/>
        </w:rPr>
        <w:t xml:space="preserve"> </w:t>
      </w:r>
    </w:p>
    <w:p w14:paraId="0DD779E7"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228B22"/>
          <w:sz w:val="20"/>
          <w:szCs w:val="20"/>
          <w:lang w:val="en-ID"/>
        </w:rPr>
        <w:t>% Pemberian Kode hasil perhitungan (n-hasil terdekat)</w:t>
      </w:r>
    </w:p>
    <w:p w14:paraId="1E6C3FBA"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result=[];</w:t>
      </w:r>
    </w:p>
    <w:p w14:paraId="39D58DE0"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FF"/>
          <w:sz w:val="20"/>
          <w:szCs w:val="20"/>
          <w:lang w:val="en-ID"/>
        </w:rPr>
        <w:t>for</w:t>
      </w:r>
      <w:r w:rsidRPr="003A2D89">
        <w:rPr>
          <w:rFonts w:ascii="Courier New" w:hAnsi="Courier New" w:cs="Courier New"/>
          <w:color w:val="000000"/>
          <w:sz w:val="20"/>
          <w:szCs w:val="20"/>
          <w:lang w:val="en-ID"/>
        </w:rPr>
        <w:t xml:space="preserve"> i=1:m2</w:t>
      </w:r>
    </w:p>
    <w:p w14:paraId="50B092E8"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for</w:t>
      </w:r>
      <w:r w:rsidRPr="003A2D89">
        <w:rPr>
          <w:rFonts w:ascii="Courier New" w:hAnsi="Courier New" w:cs="Courier New"/>
          <w:color w:val="000000"/>
          <w:sz w:val="20"/>
          <w:szCs w:val="20"/>
          <w:lang w:val="en-ID"/>
        </w:rPr>
        <w:t xml:space="preserve"> j=1:neighbor</w:t>
      </w:r>
    </w:p>
    <w:p w14:paraId="2100A187" w14:textId="0C1C22BA"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if</w:t>
      </w:r>
      <w:r w:rsidRPr="003A2D89">
        <w:rPr>
          <w:rFonts w:ascii="Courier New" w:hAnsi="Courier New" w:cs="Courier New"/>
          <w:color w:val="000000"/>
          <w:sz w:val="20"/>
          <w:szCs w:val="20"/>
          <w:lang w:val="en-ID"/>
        </w:rPr>
        <w:t xml:space="preserve"> (KNN(i,j)&gt;=1)&amp;&amp;(KNN(i,j)&lt;=42)            </w:t>
      </w:r>
    </w:p>
    <w:p w14:paraId="30418A51"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result(i,j)=1;                          </w:t>
      </w:r>
      <w:r w:rsidRPr="003A2D89">
        <w:rPr>
          <w:rFonts w:ascii="Courier New" w:hAnsi="Courier New" w:cs="Courier New"/>
          <w:color w:val="228B22"/>
          <w:sz w:val="20"/>
          <w:szCs w:val="20"/>
          <w:lang w:val="en-ID"/>
        </w:rPr>
        <w:t>%PE=1</w:t>
      </w:r>
    </w:p>
    <w:p w14:paraId="5D6409D5"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else</w:t>
      </w:r>
      <w:r w:rsidRPr="003A2D89">
        <w:rPr>
          <w:rFonts w:ascii="Courier New" w:hAnsi="Courier New" w:cs="Courier New"/>
          <w:color w:val="000000"/>
          <w:sz w:val="20"/>
          <w:szCs w:val="20"/>
          <w:lang w:val="en-ID"/>
        </w:rPr>
        <w:t xml:space="preserve"> </w:t>
      </w:r>
    </w:p>
    <w:p w14:paraId="61DA2A5C"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result(i,j)=0;                          </w:t>
      </w:r>
      <w:r w:rsidRPr="003A2D89">
        <w:rPr>
          <w:rFonts w:ascii="Courier New" w:hAnsi="Courier New" w:cs="Courier New"/>
          <w:color w:val="228B22"/>
          <w:sz w:val="20"/>
          <w:szCs w:val="20"/>
          <w:lang w:val="en-ID"/>
        </w:rPr>
        <w:t>%normal=0</w:t>
      </w:r>
    </w:p>
    <w:p w14:paraId="0998008A"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end</w:t>
      </w:r>
    </w:p>
    <w:p w14:paraId="27595DF0"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end</w:t>
      </w:r>
    </w:p>
    <w:p w14:paraId="2A7595AF"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FF"/>
          <w:sz w:val="20"/>
          <w:szCs w:val="20"/>
          <w:lang w:val="en-ID"/>
        </w:rPr>
        <w:t>end</w:t>
      </w:r>
    </w:p>
    <w:p w14:paraId="7BFC17B6"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FF"/>
          <w:sz w:val="20"/>
          <w:szCs w:val="20"/>
          <w:lang w:val="en-ID"/>
        </w:rPr>
        <w:t xml:space="preserve"> </w:t>
      </w:r>
    </w:p>
    <w:p w14:paraId="1126A9B7"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228B22"/>
          <w:sz w:val="20"/>
          <w:szCs w:val="20"/>
          <w:lang w:val="en-ID"/>
        </w:rPr>
        <w:t>% Penentuan Kategori berdasarkan hasil terbanyak</w:t>
      </w:r>
    </w:p>
    <w:p w14:paraId="13498A0E" w14:textId="2E6CF8E3"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banding = int16(neighbor/2);             </w:t>
      </w:r>
    </w:p>
    <w:p w14:paraId="0741F3E3"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FF"/>
          <w:sz w:val="20"/>
          <w:szCs w:val="20"/>
          <w:lang w:val="en-ID"/>
        </w:rPr>
        <w:t>for</w:t>
      </w:r>
      <w:r w:rsidRPr="003A2D89">
        <w:rPr>
          <w:rFonts w:ascii="Courier New" w:hAnsi="Courier New" w:cs="Courier New"/>
          <w:color w:val="000000"/>
          <w:sz w:val="20"/>
          <w:szCs w:val="20"/>
          <w:lang w:val="en-ID"/>
        </w:rPr>
        <w:t xml:space="preserve"> i=1:m2      </w:t>
      </w:r>
    </w:p>
    <w:p w14:paraId="0835F2CE"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if</w:t>
      </w:r>
      <w:r w:rsidRPr="003A2D89">
        <w:rPr>
          <w:rFonts w:ascii="Courier New" w:hAnsi="Courier New" w:cs="Courier New"/>
          <w:color w:val="000000"/>
          <w:sz w:val="20"/>
          <w:szCs w:val="20"/>
          <w:lang w:val="en-ID"/>
        </w:rPr>
        <w:t xml:space="preserve"> (sum(result(i,:))&gt;=banding)         </w:t>
      </w:r>
      <w:r w:rsidRPr="003A2D89">
        <w:rPr>
          <w:rFonts w:ascii="Courier New" w:hAnsi="Courier New" w:cs="Courier New"/>
          <w:color w:val="228B22"/>
          <w:sz w:val="20"/>
          <w:szCs w:val="20"/>
          <w:lang w:val="en-ID"/>
        </w:rPr>
        <w:t>%klasifikasi</w:t>
      </w:r>
    </w:p>
    <w:p w14:paraId="18B08A2D"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final(i)=</w:t>
      </w:r>
      <w:r w:rsidRPr="003A2D89">
        <w:rPr>
          <w:rFonts w:ascii="Courier New" w:hAnsi="Courier New" w:cs="Courier New"/>
          <w:color w:val="A020F0"/>
          <w:sz w:val="20"/>
          <w:szCs w:val="20"/>
          <w:lang w:val="en-ID"/>
        </w:rPr>
        <w:t>"preeklamsia"</w:t>
      </w:r>
      <w:r w:rsidRPr="003A2D89">
        <w:rPr>
          <w:rFonts w:ascii="Courier New" w:hAnsi="Courier New" w:cs="Courier New"/>
          <w:color w:val="000000"/>
          <w:sz w:val="20"/>
          <w:szCs w:val="20"/>
          <w:lang w:val="en-ID"/>
        </w:rPr>
        <w:t>;</w:t>
      </w:r>
    </w:p>
    <w:p w14:paraId="47B1A2CF"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else</w:t>
      </w:r>
    </w:p>
    <w:p w14:paraId="04BFBD77"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final(i)=</w:t>
      </w:r>
      <w:r w:rsidRPr="003A2D89">
        <w:rPr>
          <w:rFonts w:ascii="Courier New" w:hAnsi="Courier New" w:cs="Courier New"/>
          <w:color w:val="A020F0"/>
          <w:sz w:val="20"/>
          <w:szCs w:val="20"/>
          <w:lang w:val="en-ID"/>
        </w:rPr>
        <w:t>"normal"</w:t>
      </w:r>
      <w:r w:rsidRPr="003A2D89">
        <w:rPr>
          <w:rFonts w:ascii="Courier New" w:hAnsi="Courier New" w:cs="Courier New"/>
          <w:color w:val="000000"/>
          <w:sz w:val="20"/>
          <w:szCs w:val="20"/>
          <w:lang w:val="en-ID"/>
        </w:rPr>
        <w:t>;</w:t>
      </w:r>
    </w:p>
    <w:p w14:paraId="4AD41EAD"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end</w:t>
      </w:r>
    </w:p>
    <w:p w14:paraId="46A99F46"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FF"/>
          <w:sz w:val="20"/>
          <w:szCs w:val="20"/>
          <w:lang w:val="en-ID"/>
        </w:rPr>
        <w:t>end</w:t>
      </w:r>
    </w:p>
    <w:p w14:paraId="745024C1"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final=final';</w:t>
      </w:r>
    </w:p>
    <w:p w14:paraId="419F08A2"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p>
    <w:p w14:paraId="0D1B06E5"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228B22"/>
          <w:sz w:val="20"/>
          <w:szCs w:val="20"/>
          <w:lang w:val="en-ID"/>
        </w:rPr>
        <w:t>% Pencocokan Hasil perhitungan dengan Realita</w:t>
      </w:r>
    </w:p>
    <w:p w14:paraId="60E44313"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FF"/>
          <w:sz w:val="20"/>
          <w:szCs w:val="20"/>
          <w:lang w:val="en-ID"/>
        </w:rPr>
        <w:t>for</w:t>
      </w:r>
      <w:r w:rsidRPr="003A2D89">
        <w:rPr>
          <w:rFonts w:ascii="Courier New" w:hAnsi="Courier New" w:cs="Courier New"/>
          <w:color w:val="000000"/>
          <w:sz w:val="20"/>
          <w:szCs w:val="20"/>
          <w:lang w:val="en-ID"/>
        </w:rPr>
        <w:t xml:space="preserve"> i=1:m2                          </w:t>
      </w:r>
    </w:p>
    <w:p w14:paraId="2FEE1F79"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if</w:t>
      </w:r>
      <w:r w:rsidRPr="003A2D89">
        <w:rPr>
          <w:rFonts w:ascii="Courier New" w:hAnsi="Courier New" w:cs="Courier New"/>
          <w:color w:val="000000"/>
          <w:sz w:val="20"/>
          <w:szCs w:val="20"/>
          <w:lang w:val="en-ID"/>
        </w:rPr>
        <w:t xml:space="preserve"> (final(i)==answer(i))                     </w:t>
      </w:r>
    </w:p>
    <w:p w14:paraId="5D3A2A30"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jawab(i)=1;</w:t>
      </w:r>
    </w:p>
    <w:p w14:paraId="1B716D59"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else</w:t>
      </w:r>
    </w:p>
    <w:p w14:paraId="697CB71C"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jawab(i)=0;</w:t>
      </w:r>
    </w:p>
    <w:p w14:paraId="7089ADD2"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end</w:t>
      </w:r>
    </w:p>
    <w:p w14:paraId="6CDE4CC5"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FF"/>
          <w:sz w:val="20"/>
          <w:szCs w:val="20"/>
          <w:lang w:val="en-ID"/>
        </w:rPr>
        <w:t>end</w:t>
      </w:r>
    </w:p>
    <w:p w14:paraId="27340898"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FF"/>
          <w:sz w:val="20"/>
          <w:szCs w:val="20"/>
          <w:lang w:val="en-ID"/>
        </w:rPr>
        <w:t xml:space="preserve"> </w:t>
      </w:r>
    </w:p>
    <w:p w14:paraId="123A7FC5"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jawab=jawab';                       </w:t>
      </w:r>
    </w:p>
    <w:p w14:paraId="69446628"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p>
    <w:p w14:paraId="000FF237"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228B22"/>
          <w:sz w:val="20"/>
          <w:szCs w:val="20"/>
          <w:lang w:val="en-ID"/>
        </w:rPr>
        <w:t>% Penentuan TP, FP, FN, TN</w:t>
      </w:r>
    </w:p>
    <w:p w14:paraId="7ECBC7BF"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FF"/>
          <w:sz w:val="20"/>
          <w:szCs w:val="20"/>
          <w:lang w:val="en-ID"/>
        </w:rPr>
        <w:t>for</w:t>
      </w:r>
      <w:r w:rsidRPr="003A2D89">
        <w:rPr>
          <w:rFonts w:ascii="Courier New" w:hAnsi="Courier New" w:cs="Courier New"/>
          <w:color w:val="000000"/>
          <w:sz w:val="20"/>
          <w:szCs w:val="20"/>
          <w:lang w:val="en-ID"/>
        </w:rPr>
        <w:t xml:space="preserve"> i=1:m2  </w:t>
      </w:r>
    </w:p>
    <w:p w14:paraId="6ABAEB30"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if</w:t>
      </w:r>
      <w:r w:rsidRPr="003A2D89">
        <w:rPr>
          <w:rFonts w:ascii="Courier New" w:hAnsi="Courier New" w:cs="Courier New"/>
          <w:color w:val="000000"/>
          <w:sz w:val="20"/>
          <w:szCs w:val="20"/>
          <w:lang w:val="en-ID"/>
        </w:rPr>
        <w:t xml:space="preserve"> (final(i) == answer(i))</w:t>
      </w:r>
    </w:p>
    <w:p w14:paraId="1FDD8135"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switch</w:t>
      </w:r>
      <w:r w:rsidRPr="003A2D89">
        <w:rPr>
          <w:rFonts w:ascii="Courier New" w:hAnsi="Courier New" w:cs="Courier New"/>
          <w:color w:val="000000"/>
          <w:sz w:val="20"/>
          <w:szCs w:val="20"/>
          <w:lang w:val="en-ID"/>
        </w:rPr>
        <w:t xml:space="preserve"> final(i)</w:t>
      </w:r>
    </w:p>
    <w:p w14:paraId="0FB28FE5"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case</w:t>
      </w:r>
      <w:r w:rsidRPr="003A2D89">
        <w:rPr>
          <w:rFonts w:ascii="Courier New" w:hAnsi="Courier New" w:cs="Courier New"/>
          <w:color w:val="000000"/>
          <w:sz w:val="20"/>
          <w:szCs w:val="20"/>
          <w:lang w:val="en-ID"/>
        </w:rPr>
        <w:t xml:space="preserve"> </w:t>
      </w:r>
      <w:r w:rsidRPr="003A2D89">
        <w:rPr>
          <w:rFonts w:ascii="Courier New" w:hAnsi="Courier New" w:cs="Courier New"/>
          <w:color w:val="A020F0"/>
          <w:sz w:val="20"/>
          <w:szCs w:val="20"/>
          <w:lang w:val="en-ID"/>
        </w:rPr>
        <w:t>'preeklamsia'</w:t>
      </w:r>
      <w:r w:rsidRPr="003A2D89">
        <w:rPr>
          <w:rFonts w:ascii="Courier New" w:hAnsi="Courier New" w:cs="Courier New"/>
          <w:color w:val="000000"/>
          <w:sz w:val="20"/>
          <w:szCs w:val="20"/>
          <w:lang w:val="en-ID"/>
        </w:rPr>
        <w:t xml:space="preserve"> </w:t>
      </w:r>
    </w:p>
    <w:p w14:paraId="5046FC2A"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status(i) = </w:t>
      </w:r>
      <w:r w:rsidRPr="003A2D89">
        <w:rPr>
          <w:rFonts w:ascii="Courier New" w:hAnsi="Courier New" w:cs="Courier New"/>
          <w:color w:val="A020F0"/>
          <w:sz w:val="20"/>
          <w:szCs w:val="20"/>
          <w:lang w:val="en-ID"/>
        </w:rPr>
        <w:t>"TP"</w:t>
      </w:r>
      <w:r w:rsidRPr="003A2D89">
        <w:rPr>
          <w:rFonts w:ascii="Courier New" w:hAnsi="Courier New" w:cs="Courier New"/>
          <w:color w:val="000000"/>
          <w:sz w:val="20"/>
          <w:szCs w:val="20"/>
          <w:lang w:val="en-ID"/>
        </w:rPr>
        <w:t>;</w:t>
      </w:r>
    </w:p>
    <w:p w14:paraId="4E44A508"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case</w:t>
      </w:r>
      <w:r w:rsidRPr="003A2D89">
        <w:rPr>
          <w:rFonts w:ascii="Courier New" w:hAnsi="Courier New" w:cs="Courier New"/>
          <w:color w:val="000000"/>
          <w:sz w:val="20"/>
          <w:szCs w:val="20"/>
          <w:lang w:val="en-ID"/>
        </w:rPr>
        <w:t xml:space="preserve"> </w:t>
      </w:r>
      <w:r w:rsidRPr="003A2D89">
        <w:rPr>
          <w:rFonts w:ascii="Courier New" w:hAnsi="Courier New" w:cs="Courier New"/>
          <w:color w:val="A020F0"/>
          <w:sz w:val="20"/>
          <w:szCs w:val="20"/>
          <w:lang w:val="en-ID"/>
        </w:rPr>
        <w:t>'normal'</w:t>
      </w:r>
    </w:p>
    <w:p w14:paraId="3A7C1293"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status(i) = </w:t>
      </w:r>
      <w:r w:rsidRPr="003A2D89">
        <w:rPr>
          <w:rFonts w:ascii="Courier New" w:hAnsi="Courier New" w:cs="Courier New"/>
          <w:color w:val="A020F0"/>
          <w:sz w:val="20"/>
          <w:szCs w:val="20"/>
          <w:lang w:val="en-ID"/>
        </w:rPr>
        <w:t>"TN"</w:t>
      </w:r>
      <w:r w:rsidRPr="003A2D89">
        <w:rPr>
          <w:rFonts w:ascii="Courier New" w:hAnsi="Courier New" w:cs="Courier New"/>
          <w:color w:val="000000"/>
          <w:sz w:val="20"/>
          <w:szCs w:val="20"/>
          <w:lang w:val="en-ID"/>
        </w:rPr>
        <w:t>;</w:t>
      </w:r>
    </w:p>
    <w:p w14:paraId="44E1761B"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end</w:t>
      </w:r>
    </w:p>
    <w:p w14:paraId="187CC872"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else</w:t>
      </w:r>
    </w:p>
    <w:p w14:paraId="062280B4"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switch</w:t>
      </w:r>
      <w:r w:rsidRPr="003A2D89">
        <w:rPr>
          <w:rFonts w:ascii="Courier New" w:hAnsi="Courier New" w:cs="Courier New"/>
          <w:color w:val="000000"/>
          <w:sz w:val="20"/>
          <w:szCs w:val="20"/>
          <w:lang w:val="en-ID"/>
        </w:rPr>
        <w:t xml:space="preserve"> final(i)</w:t>
      </w:r>
    </w:p>
    <w:p w14:paraId="74B03136"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case</w:t>
      </w:r>
      <w:r w:rsidRPr="003A2D89">
        <w:rPr>
          <w:rFonts w:ascii="Courier New" w:hAnsi="Courier New" w:cs="Courier New"/>
          <w:color w:val="000000"/>
          <w:sz w:val="20"/>
          <w:szCs w:val="20"/>
          <w:lang w:val="en-ID"/>
        </w:rPr>
        <w:t xml:space="preserve"> </w:t>
      </w:r>
      <w:r w:rsidRPr="003A2D89">
        <w:rPr>
          <w:rFonts w:ascii="Courier New" w:hAnsi="Courier New" w:cs="Courier New"/>
          <w:color w:val="A020F0"/>
          <w:sz w:val="20"/>
          <w:szCs w:val="20"/>
          <w:lang w:val="en-ID"/>
        </w:rPr>
        <w:t>'preeklamsia'</w:t>
      </w:r>
      <w:r w:rsidRPr="003A2D89">
        <w:rPr>
          <w:rFonts w:ascii="Courier New" w:hAnsi="Courier New" w:cs="Courier New"/>
          <w:color w:val="000000"/>
          <w:sz w:val="20"/>
          <w:szCs w:val="20"/>
          <w:lang w:val="en-ID"/>
        </w:rPr>
        <w:t xml:space="preserve"> </w:t>
      </w:r>
    </w:p>
    <w:p w14:paraId="265CCAD2"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status(i) = </w:t>
      </w:r>
      <w:r w:rsidRPr="003A2D89">
        <w:rPr>
          <w:rFonts w:ascii="Courier New" w:hAnsi="Courier New" w:cs="Courier New"/>
          <w:color w:val="A020F0"/>
          <w:sz w:val="20"/>
          <w:szCs w:val="20"/>
          <w:lang w:val="en-ID"/>
        </w:rPr>
        <w:t>"FP"</w:t>
      </w:r>
      <w:r w:rsidRPr="003A2D89">
        <w:rPr>
          <w:rFonts w:ascii="Courier New" w:hAnsi="Courier New" w:cs="Courier New"/>
          <w:color w:val="000000"/>
          <w:sz w:val="20"/>
          <w:szCs w:val="20"/>
          <w:lang w:val="en-ID"/>
        </w:rPr>
        <w:t>;</w:t>
      </w:r>
    </w:p>
    <w:p w14:paraId="50DDAAD6"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case</w:t>
      </w:r>
      <w:r w:rsidRPr="003A2D89">
        <w:rPr>
          <w:rFonts w:ascii="Courier New" w:hAnsi="Courier New" w:cs="Courier New"/>
          <w:color w:val="000000"/>
          <w:sz w:val="20"/>
          <w:szCs w:val="20"/>
          <w:lang w:val="en-ID"/>
        </w:rPr>
        <w:t xml:space="preserve"> </w:t>
      </w:r>
      <w:r w:rsidRPr="003A2D89">
        <w:rPr>
          <w:rFonts w:ascii="Courier New" w:hAnsi="Courier New" w:cs="Courier New"/>
          <w:color w:val="A020F0"/>
          <w:sz w:val="20"/>
          <w:szCs w:val="20"/>
          <w:lang w:val="en-ID"/>
        </w:rPr>
        <w:t>'normal'</w:t>
      </w:r>
    </w:p>
    <w:p w14:paraId="62EFB7B2"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status(i) = </w:t>
      </w:r>
      <w:r w:rsidRPr="003A2D89">
        <w:rPr>
          <w:rFonts w:ascii="Courier New" w:hAnsi="Courier New" w:cs="Courier New"/>
          <w:color w:val="A020F0"/>
          <w:sz w:val="20"/>
          <w:szCs w:val="20"/>
          <w:lang w:val="en-ID"/>
        </w:rPr>
        <w:t>"FN"</w:t>
      </w:r>
      <w:r w:rsidRPr="003A2D89">
        <w:rPr>
          <w:rFonts w:ascii="Courier New" w:hAnsi="Courier New" w:cs="Courier New"/>
          <w:color w:val="000000"/>
          <w:sz w:val="20"/>
          <w:szCs w:val="20"/>
          <w:lang w:val="en-ID"/>
        </w:rPr>
        <w:t>;</w:t>
      </w:r>
    </w:p>
    <w:p w14:paraId="21670D58"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end</w:t>
      </w:r>
    </w:p>
    <w:p w14:paraId="0977AF1B"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r w:rsidRPr="003A2D89">
        <w:rPr>
          <w:rFonts w:ascii="Courier New" w:hAnsi="Courier New" w:cs="Courier New"/>
          <w:color w:val="0000FF"/>
          <w:sz w:val="20"/>
          <w:szCs w:val="20"/>
          <w:lang w:val="en-ID"/>
        </w:rPr>
        <w:t>end</w:t>
      </w:r>
    </w:p>
    <w:p w14:paraId="4F8552E2"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FF"/>
          <w:sz w:val="20"/>
          <w:szCs w:val="20"/>
          <w:lang w:val="en-ID"/>
        </w:rPr>
        <w:t>end</w:t>
      </w:r>
    </w:p>
    <w:p w14:paraId="48C98B28"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FF"/>
          <w:sz w:val="20"/>
          <w:szCs w:val="20"/>
          <w:lang w:val="en-ID"/>
        </w:rPr>
        <w:t xml:space="preserve"> </w:t>
      </w:r>
    </w:p>
    <w:p w14:paraId="76EC5C50"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228B22"/>
          <w:sz w:val="20"/>
          <w:szCs w:val="20"/>
          <w:lang w:val="en-ID"/>
        </w:rPr>
        <w:t>% Penentuan Nilai</w:t>
      </w:r>
    </w:p>
    <w:p w14:paraId="649E60A5"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TP = nnz(strcmp(status,</w:t>
      </w:r>
      <w:r w:rsidRPr="003A2D89">
        <w:rPr>
          <w:rFonts w:ascii="Courier New" w:hAnsi="Courier New" w:cs="Courier New"/>
          <w:color w:val="A020F0"/>
          <w:sz w:val="20"/>
          <w:szCs w:val="20"/>
          <w:lang w:val="en-ID"/>
        </w:rPr>
        <w:t>'TP'</w:t>
      </w:r>
      <w:r w:rsidRPr="003A2D89">
        <w:rPr>
          <w:rFonts w:ascii="Courier New" w:hAnsi="Courier New" w:cs="Courier New"/>
          <w:color w:val="000000"/>
          <w:sz w:val="20"/>
          <w:szCs w:val="20"/>
          <w:lang w:val="en-ID"/>
        </w:rPr>
        <w:t>));</w:t>
      </w:r>
    </w:p>
    <w:p w14:paraId="2AEE9640"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TN = nnz(strcmp(status,</w:t>
      </w:r>
      <w:r w:rsidRPr="003A2D89">
        <w:rPr>
          <w:rFonts w:ascii="Courier New" w:hAnsi="Courier New" w:cs="Courier New"/>
          <w:color w:val="A020F0"/>
          <w:sz w:val="20"/>
          <w:szCs w:val="20"/>
          <w:lang w:val="en-ID"/>
        </w:rPr>
        <w:t>'TN'</w:t>
      </w:r>
      <w:r w:rsidRPr="003A2D89">
        <w:rPr>
          <w:rFonts w:ascii="Courier New" w:hAnsi="Courier New" w:cs="Courier New"/>
          <w:color w:val="000000"/>
          <w:sz w:val="20"/>
          <w:szCs w:val="20"/>
          <w:lang w:val="en-ID"/>
        </w:rPr>
        <w:t>));</w:t>
      </w:r>
    </w:p>
    <w:p w14:paraId="1E06D5D7"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FP = nnz(strcmp(status,</w:t>
      </w:r>
      <w:r w:rsidRPr="003A2D89">
        <w:rPr>
          <w:rFonts w:ascii="Courier New" w:hAnsi="Courier New" w:cs="Courier New"/>
          <w:color w:val="A020F0"/>
          <w:sz w:val="20"/>
          <w:szCs w:val="20"/>
          <w:lang w:val="en-ID"/>
        </w:rPr>
        <w:t>'FP'</w:t>
      </w:r>
      <w:r w:rsidRPr="003A2D89">
        <w:rPr>
          <w:rFonts w:ascii="Courier New" w:hAnsi="Courier New" w:cs="Courier New"/>
          <w:color w:val="000000"/>
          <w:sz w:val="20"/>
          <w:szCs w:val="20"/>
          <w:lang w:val="en-ID"/>
        </w:rPr>
        <w:t>));</w:t>
      </w:r>
    </w:p>
    <w:p w14:paraId="0746629D"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FN = nnz(strcmp(status,</w:t>
      </w:r>
      <w:r w:rsidRPr="003A2D89">
        <w:rPr>
          <w:rFonts w:ascii="Courier New" w:hAnsi="Courier New" w:cs="Courier New"/>
          <w:color w:val="A020F0"/>
          <w:sz w:val="20"/>
          <w:szCs w:val="20"/>
          <w:lang w:val="en-ID"/>
        </w:rPr>
        <w:t>'FN'</w:t>
      </w:r>
      <w:r w:rsidRPr="003A2D89">
        <w:rPr>
          <w:rFonts w:ascii="Courier New" w:hAnsi="Courier New" w:cs="Courier New"/>
          <w:color w:val="000000"/>
          <w:sz w:val="20"/>
          <w:szCs w:val="20"/>
          <w:lang w:val="en-ID"/>
        </w:rPr>
        <w:t>));</w:t>
      </w:r>
    </w:p>
    <w:p w14:paraId="3241DBC8"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 </w:t>
      </w:r>
    </w:p>
    <w:p w14:paraId="23994AB8"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 xml:space="preserve">akurasi=(sum(jawab)/m2)*100 </w:t>
      </w:r>
    </w:p>
    <w:p w14:paraId="4AD43E20"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sensitivitas = (TP/(TP+FN))*100</w:t>
      </w:r>
    </w:p>
    <w:p w14:paraId="4B601DD4" w14:textId="77777777" w:rsidR="003A2D89" w:rsidRPr="003A2D89" w:rsidRDefault="003A2D89" w:rsidP="003A2D89">
      <w:pPr>
        <w:autoSpaceDE w:val="0"/>
        <w:autoSpaceDN w:val="0"/>
        <w:adjustRightInd w:val="0"/>
        <w:spacing w:after="0" w:line="240" w:lineRule="auto"/>
        <w:rPr>
          <w:rFonts w:ascii="Courier New" w:hAnsi="Courier New" w:cs="Courier New"/>
          <w:sz w:val="18"/>
          <w:szCs w:val="18"/>
          <w:lang w:val="en-ID"/>
        </w:rPr>
      </w:pPr>
      <w:r w:rsidRPr="003A2D89">
        <w:rPr>
          <w:rFonts w:ascii="Courier New" w:hAnsi="Courier New" w:cs="Courier New"/>
          <w:color w:val="000000"/>
          <w:sz w:val="20"/>
          <w:szCs w:val="20"/>
          <w:lang w:val="en-ID"/>
        </w:rPr>
        <w:t>spesifitas = (TN/(TN+FP))*100</w:t>
      </w:r>
    </w:p>
    <w:p w14:paraId="0ADE2487" w14:textId="77777777" w:rsidR="00BE1EC1" w:rsidRPr="00BE1EC1" w:rsidRDefault="00BE1EC1" w:rsidP="003A2D89">
      <w:pPr>
        <w:autoSpaceDE w:val="0"/>
        <w:autoSpaceDN w:val="0"/>
        <w:adjustRightInd w:val="0"/>
        <w:spacing w:after="0" w:line="240" w:lineRule="auto"/>
        <w:rPr>
          <w:rFonts w:ascii="Times New Roman" w:hAnsi="Times New Roman" w:cs="Times New Roman"/>
          <w:sz w:val="24"/>
          <w:szCs w:val="24"/>
        </w:rPr>
      </w:pPr>
    </w:p>
    <w:sectPr w:rsidR="00BE1EC1" w:rsidRPr="00BE1EC1" w:rsidSect="00C95C02">
      <w:pgSz w:w="11906" w:h="16838" w:code="9"/>
      <w:pgMar w:top="2268" w:right="1701" w:bottom="1701" w:left="226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ashalli Giovi Bilhaq" w:date="2020-02-24T09:17:00Z" w:initials="FGB">
    <w:p w14:paraId="094F16E7" w14:textId="77777777" w:rsidR="00531B2F" w:rsidRDefault="00531B2F" w:rsidP="00531B2F">
      <w:pPr>
        <w:pStyle w:val="CommentText"/>
      </w:pPr>
      <w:r>
        <w:rPr>
          <w:rStyle w:val="CommentReference"/>
        </w:rPr>
        <w:annotationRef/>
      </w:r>
      <w:r>
        <w:t>Isi Pendahuluan:</w:t>
      </w:r>
    </w:p>
    <w:p w14:paraId="3A2E60A1" w14:textId="77777777" w:rsidR="00531B2F" w:rsidRDefault="00531B2F" w:rsidP="00531B2F">
      <w:pPr>
        <w:pStyle w:val="CommentText"/>
        <w:numPr>
          <w:ilvl w:val="0"/>
          <w:numId w:val="3"/>
        </w:numPr>
      </w:pPr>
      <w:r>
        <w:t xml:space="preserve"> Definisi Umum Preeklamsia</w:t>
      </w:r>
    </w:p>
    <w:p w14:paraId="203DC99F" w14:textId="77777777" w:rsidR="00531B2F" w:rsidRDefault="00531B2F" w:rsidP="00531B2F">
      <w:pPr>
        <w:pStyle w:val="CommentText"/>
        <w:numPr>
          <w:ilvl w:val="0"/>
          <w:numId w:val="3"/>
        </w:numPr>
      </w:pPr>
      <w:r>
        <w:t xml:space="preserve"> Kasus Preeklamsia di Indonesia</w:t>
      </w:r>
    </w:p>
    <w:p w14:paraId="6507D677" w14:textId="77777777" w:rsidR="0021638A" w:rsidRDefault="00531B2F" w:rsidP="00531B2F">
      <w:pPr>
        <w:pStyle w:val="CommentText"/>
        <w:numPr>
          <w:ilvl w:val="0"/>
          <w:numId w:val="3"/>
        </w:numPr>
      </w:pPr>
      <w:r>
        <w:t xml:space="preserve"> Penjelasan terkait masalah spesi</w:t>
      </w:r>
    </w:p>
    <w:p w14:paraId="494E5D78" w14:textId="77777777" w:rsidR="0021638A" w:rsidRDefault="0021638A" w:rsidP="00531B2F">
      <w:pPr>
        <w:pStyle w:val="CommentText"/>
        <w:numPr>
          <w:ilvl w:val="0"/>
          <w:numId w:val="3"/>
        </w:numPr>
      </w:pPr>
    </w:p>
    <w:p w14:paraId="5E64A639" w14:textId="77777777" w:rsidR="0021638A" w:rsidRDefault="0021638A" w:rsidP="00531B2F">
      <w:pPr>
        <w:pStyle w:val="CommentText"/>
        <w:numPr>
          <w:ilvl w:val="0"/>
          <w:numId w:val="3"/>
        </w:numPr>
      </w:pPr>
    </w:p>
    <w:p w14:paraId="5649CC8C" w14:textId="77777777" w:rsidR="0021638A" w:rsidRDefault="0021638A" w:rsidP="00531B2F">
      <w:pPr>
        <w:pStyle w:val="CommentText"/>
        <w:numPr>
          <w:ilvl w:val="0"/>
          <w:numId w:val="3"/>
        </w:numPr>
      </w:pPr>
    </w:p>
    <w:p w14:paraId="6838E9A7" w14:textId="77777777" w:rsidR="0021638A" w:rsidRDefault="0021638A" w:rsidP="00531B2F">
      <w:pPr>
        <w:pStyle w:val="CommentText"/>
        <w:numPr>
          <w:ilvl w:val="0"/>
          <w:numId w:val="3"/>
        </w:numPr>
      </w:pPr>
    </w:p>
    <w:p w14:paraId="7D6C9706" w14:textId="78BB6CEB" w:rsidR="00531B2F" w:rsidRDefault="00531B2F" w:rsidP="00531B2F">
      <w:pPr>
        <w:pStyle w:val="CommentText"/>
        <w:numPr>
          <w:ilvl w:val="0"/>
          <w:numId w:val="3"/>
        </w:numPr>
      </w:pPr>
      <w:r>
        <w:t xml:space="preserve">fik pada metode diagnosis yang konvensional (atau yang sebelumnya) </w:t>
      </w:r>
    </w:p>
    <w:p w14:paraId="49EABF35" w14:textId="77777777" w:rsidR="00531B2F" w:rsidRDefault="00531B2F" w:rsidP="00531B2F">
      <w:pPr>
        <w:pStyle w:val="CommentText"/>
        <w:numPr>
          <w:ilvl w:val="0"/>
          <w:numId w:val="3"/>
        </w:numPr>
      </w:pPr>
      <w:r>
        <w:t xml:space="preserve"> Perbedaan dengan penelitian sebelumnya yang menggunakan objek penelitian yang sama</w:t>
      </w:r>
    </w:p>
  </w:comment>
  <w:comment w:id="2" w:author="Fashalli Giovi Bilhaq" w:date="2020-02-24T09:16:00Z" w:initials="FGB">
    <w:p w14:paraId="4DB6422C" w14:textId="77777777" w:rsidR="00531B2F" w:rsidRDefault="00531B2F" w:rsidP="00531B2F">
      <w:pPr>
        <w:pStyle w:val="CommentText"/>
      </w:pPr>
      <w:r>
        <w:rPr>
          <w:rStyle w:val="CommentReference"/>
        </w:rPr>
        <w:annotationRef/>
      </w:r>
      <w:r>
        <w:t>Definisi Umum</w:t>
      </w:r>
    </w:p>
  </w:comment>
  <w:comment w:id="3" w:author="Fashalli Giovi Bilhaq" w:date="2020-02-24T09:17:00Z" w:initials="FGB">
    <w:p w14:paraId="64157DBB" w14:textId="77777777" w:rsidR="00531B2F" w:rsidRDefault="00531B2F" w:rsidP="00531B2F">
      <w:pPr>
        <w:pStyle w:val="CommentText"/>
      </w:pPr>
      <w:r>
        <w:rPr>
          <w:rStyle w:val="CommentReference"/>
        </w:rPr>
        <w:annotationRef/>
      </w:r>
      <w:r>
        <w:t>Kasus di Indonesia</w:t>
      </w:r>
    </w:p>
  </w:comment>
  <w:comment w:id="4" w:author="Fashalli Giovi Bilhaq" w:date="2020-03-15T10:07:00Z" w:initials="FGB">
    <w:p w14:paraId="2785506B" w14:textId="77777777" w:rsidR="00531B2F" w:rsidRDefault="00531B2F" w:rsidP="00531B2F">
      <w:pPr>
        <w:pStyle w:val="CommentText"/>
      </w:pPr>
      <w:r>
        <w:rPr>
          <w:rStyle w:val="CommentReference"/>
        </w:rPr>
        <w:annotationRef/>
      </w:r>
      <w:r>
        <w:t xml:space="preserve">Urgensi dilakukan deteksi otomatis, tapi blm pake referensi kuat </w:t>
      </w:r>
    </w:p>
  </w:comment>
  <w:comment w:id="14" w:author="Microsoft account" w:date="2020-03-16T20:19:00Z" w:initials="Ma">
    <w:p w14:paraId="0C1C6D54" w14:textId="06285A45" w:rsidR="00EE086E" w:rsidRDefault="00EE086E">
      <w:pPr>
        <w:pStyle w:val="CommentText"/>
      </w:pPr>
      <w:r>
        <w:rPr>
          <w:rStyle w:val="CommentReference"/>
        </w:rPr>
        <w:annotationRef/>
      </w:r>
      <w:r>
        <w:t>Ditanya pas konsul. Enaknya penulisan datanya mengutip dari skripsi atau rsu haji langsung apa gimana?</w:t>
      </w:r>
    </w:p>
  </w:comment>
  <w:comment w:id="15" w:author="Microsoft account" w:date="2020-03-16T14:20:00Z" w:initials="Ma">
    <w:p w14:paraId="5FC57D77" w14:textId="1CBC9E03" w:rsidR="000F605B" w:rsidRDefault="000F605B">
      <w:pPr>
        <w:pStyle w:val="CommentText"/>
      </w:pPr>
      <w:r>
        <w:rPr>
          <w:rStyle w:val="CommentReference"/>
        </w:rPr>
        <w:annotationRef/>
      </w:r>
    </w:p>
  </w:comment>
  <w:comment w:id="20" w:author="Microsoft account" w:date="2020-03-17T16:06:00Z" w:initials="Ma">
    <w:p w14:paraId="5F9AD166" w14:textId="1761E051" w:rsidR="00261C68" w:rsidRDefault="00261C68" w:rsidP="00261C68">
      <w:pPr>
        <w:pStyle w:val="CommentText"/>
      </w:pPr>
      <w:r>
        <w:rPr>
          <w:rStyle w:val="CommentReference"/>
        </w:rPr>
        <w:annotationRef/>
      </w:r>
      <w:r>
        <w:t>Butuh dtambahkan alsan ekanapa diambil data training sejumlah 75:25 data test</w:t>
      </w:r>
      <w:r w:rsidR="00645DE6">
        <w:t>???</w:t>
      </w:r>
    </w:p>
    <w:p w14:paraId="0D6A9F8F" w14:textId="4753D6D4" w:rsidR="00A83215" w:rsidRDefault="00A83215" w:rsidP="00261C68">
      <w:pPr>
        <w:pStyle w:val="CommentText"/>
      </w:pPr>
    </w:p>
  </w:comment>
  <w:comment w:id="24" w:author="Microsoft account" w:date="2020-03-22T21:02:00Z" w:initials="Ma">
    <w:p w14:paraId="76654D57" w14:textId="046D8489" w:rsidR="00A83215" w:rsidRDefault="00A83215">
      <w:pPr>
        <w:pStyle w:val="CommentText"/>
      </w:pPr>
      <w:r>
        <w:rPr>
          <w:rStyle w:val="CommentReference"/>
        </w:rPr>
        <w:annotationRef/>
      </w:r>
      <w:r>
        <w:t>Aku dpt sumber onlinennya doang</w:t>
      </w:r>
    </w:p>
  </w:comment>
  <w:comment w:id="74" w:author="Microsoft account" w:date="2020-03-22T20:15:00Z" w:initials="Ma">
    <w:p w14:paraId="0313AC66" w14:textId="345E0E93" w:rsidR="00645DE6" w:rsidRDefault="00645DE6">
      <w:pPr>
        <w:pStyle w:val="CommentText"/>
      </w:pPr>
      <w:r>
        <w:rPr>
          <w:rStyle w:val="CommentReference"/>
        </w:rPr>
        <w:annotationRef/>
      </w:r>
      <w:r>
        <w:t>Sepertinya butuh dijelaskan kenapa diambil k sejumlah 11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EABF35" w15:done="0"/>
  <w15:commentEx w15:paraId="4DB6422C" w15:done="0"/>
  <w15:commentEx w15:paraId="64157DBB" w15:done="0"/>
  <w15:commentEx w15:paraId="2785506B" w15:done="0"/>
  <w15:commentEx w15:paraId="0C1C6D54" w15:done="0"/>
  <w15:commentEx w15:paraId="5FC57D77" w15:done="0"/>
  <w15:commentEx w15:paraId="0D6A9F8F" w15:done="0"/>
  <w15:commentEx w15:paraId="76654D57" w15:done="0"/>
  <w15:commentEx w15:paraId="0313AC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EABF35" w16cid:durableId="22233B30"/>
  <w16cid:commentId w16cid:paraId="4DB6422C" w16cid:durableId="22233B31"/>
  <w16cid:commentId w16cid:paraId="64157DBB" w16cid:durableId="22233B32"/>
  <w16cid:commentId w16cid:paraId="2785506B" w16cid:durableId="22233B33"/>
  <w16cid:commentId w16cid:paraId="406AD869" w16cid:durableId="22233B34"/>
  <w16cid:commentId w16cid:paraId="0C1C6D54" w16cid:durableId="221A9248"/>
  <w16cid:commentId w16cid:paraId="5FC57D77" w16cid:durableId="221A9249"/>
  <w16cid:commentId w16cid:paraId="0D6A9F8F" w16cid:durableId="22233B37"/>
  <w16cid:commentId w16cid:paraId="76654D57" w16cid:durableId="22233B38"/>
  <w16cid:commentId w16cid:paraId="0313AC66" w16cid:durableId="22233B3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751CD" w14:textId="77777777" w:rsidR="00062199" w:rsidRDefault="00062199" w:rsidP="00062199">
      <w:pPr>
        <w:spacing w:after="0" w:line="240" w:lineRule="auto"/>
      </w:pPr>
      <w:r>
        <w:separator/>
      </w:r>
    </w:p>
  </w:endnote>
  <w:endnote w:type="continuationSeparator" w:id="0">
    <w:p w14:paraId="3574E2AB" w14:textId="77777777" w:rsidR="00062199" w:rsidRDefault="00062199" w:rsidP="00062199">
      <w:pPr>
        <w:spacing w:after="0" w:line="240" w:lineRule="auto"/>
      </w:pPr>
      <w:r>
        <w:continuationSeparator/>
      </w:r>
    </w:p>
  </w:endnote>
  <w:endnote w:type="continuationNotice" w:id="1">
    <w:p w14:paraId="0B6BEFAA" w14:textId="77777777" w:rsidR="00141E08" w:rsidRDefault="00141E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7D21F" w14:textId="77777777" w:rsidR="00062199" w:rsidRDefault="00062199" w:rsidP="00062199">
      <w:pPr>
        <w:spacing w:after="0" w:line="240" w:lineRule="auto"/>
      </w:pPr>
      <w:r>
        <w:separator/>
      </w:r>
    </w:p>
  </w:footnote>
  <w:footnote w:type="continuationSeparator" w:id="0">
    <w:p w14:paraId="309232A4" w14:textId="77777777" w:rsidR="00062199" w:rsidRDefault="00062199" w:rsidP="00062199">
      <w:pPr>
        <w:spacing w:after="0" w:line="240" w:lineRule="auto"/>
      </w:pPr>
      <w:r>
        <w:continuationSeparator/>
      </w:r>
    </w:p>
  </w:footnote>
  <w:footnote w:type="continuationNotice" w:id="1">
    <w:p w14:paraId="31C1A47E" w14:textId="77777777" w:rsidR="00141E08" w:rsidRDefault="00141E0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6025A"/>
    <w:multiLevelType w:val="hybridMultilevel"/>
    <w:tmpl w:val="7236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123D51"/>
    <w:multiLevelType w:val="hybridMultilevel"/>
    <w:tmpl w:val="71AA1E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30BC60B1"/>
    <w:multiLevelType w:val="hybridMultilevel"/>
    <w:tmpl w:val="2FFC3A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F146F8"/>
    <w:multiLevelType w:val="hybridMultilevel"/>
    <w:tmpl w:val="B12EBD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5919F6"/>
    <w:multiLevelType w:val="hybridMultilevel"/>
    <w:tmpl w:val="5920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F541FA"/>
    <w:multiLevelType w:val="hybridMultilevel"/>
    <w:tmpl w:val="57387F80"/>
    <w:lvl w:ilvl="0" w:tplc="E874455C">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nsid w:val="68217549"/>
    <w:multiLevelType w:val="hybridMultilevel"/>
    <w:tmpl w:val="DC70647C"/>
    <w:lvl w:ilvl="0" w:tplc="9D6CE43E">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nsid w:val="70CE4F10"/>
    <w:multiLevelType w:val="hybridMultilevel"/>
    <w:tmpl w:val="E778A7E6"/>
    <w:lvl w:ilvl="0" w:tplc="9FBEAA14">
      <w:start w:val="1"/>
      <w:numFmt w:val="low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7"/>
  </w:num>
  <w:num w:numId="6">
    <w:abstractNumId w:val="0"/>
  </w:num>
  <w:num w:numId="7">
    <w:abstractNumId w:val="4"/>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shalli Giovi Bilhaq">
    <w15:presenceInfo w15:providerId="Windows Live" w15:userId="40cce54e0f85f81e"/>
  </w15:person>
  <w15:person w15:author="Microsoft account">
    <w15:presenceInfo w15:providerId="Windows Live" w15:userId="99b04cd2c1bc56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367"/>
    <w:rsid w:val="00005B7C"/>
    <w:rsid w:val="00021EA9"/>
    <w:rsid w:val="00031568"/>
    <w:rsid w:val="0003323D"/>
    <w:rsid w:val="0003364D"/>
    <w:rsid w:val="00043571"/>
    <w:rsid w:val="00044AF0"/>
    <w:rsid w:val="00062199"/>
    <w:rsid w:val="000767EF"/>
    <w:rsid w:val="000B12C6"/>
    <w:rsid w:val="000B3D69"/>
    <w:rsid w:val="000D703E"/>
    <w:rsid w:val="000F4518"/>
    <w:rsid w:val="000F605B"/>
    <w:rsid w:val="00136319"/>
    <w:rsid w:val="00137797"/>
    <w:rsid w:val="00141E08"/>
    <w:rsid w:val="00142ADE"/>
    <w:rsid w:val="00143F4D"/>
    <w:rsid w:val="00143F94"/>
    <w:rsid w:val="001476F0"/>
    <w:rsid w:val="00147D4F"/>
    <w:rsid w:val="0016029A"/>
    <w:rsid w:val="00161642"/>
    <w:rsid w:val="001811C2"/>
    <w:rsid w:val="001B7C90"/>
    <w:rsid w:val="001F2E0A"/>
    <w:rsid w:val="0021638A"/>
    <w:rsid w:val="00243A6C"/>
    <w:rsid w:val="002477FA"/>
    <w:rsid w:val="00261C68"/>
    <w:rsid w:val="00261CEF"/>
    <w:rsid w:val="002662A3"/>
    <w:rsid w:val="002807D0"/>
    <w:rsid w:val="00281B6D"/>
    <w:rsid w:val="00285B1F"/>
    <w:rsid w:val="00295367"/>
    <w:rsid w:val="002964B7"/>
    <w:rsid w:val="002B68EE"/>
    <w:rsid w:val="002B7F66"/>
    <w:rsid w:val="002F061C"/>
    <w:rsid w:val="00311E4F"/>
    <w:rsid w:val="00353DBC"/>
    <w:rsid w:val="00365F79"/>
    <w:rsid w:val="00372F3A"/>
    <w:rsid w:val="0037651F"/>
    <w:rsid w:val="003779C7"/>
    <w:rsid w:val="00383896"/>
    <w:rsid w:val="00390EC9"/>
    <w:rsid w:val="003955A7"/>
    <w:rsid w:val="003A24FC"/>
    <w:rsid w:val="003A2D89"/>
    <w:rsid w:val="003C15F5"/>
    <w:rsid w:val="003C52E9"/>
    <w:rsid w:val="003C7376"/>
    <w:rsid w:val="003E0D3A"/>
    <w:rsid w:val="0043161B"/>
    <w:rsid w:val="00437AFA"/>
    <w:rsid w:val="00470455"/>
    <w:rsid w:val="00473F27"/>
    <w:rsid w:val="00487A23"/>
    <w:rsid w:val="004C01FD"/>
    <w:rsid w:val="004C3E5A"/>
    <w:rsid w:val="004F1CC5"/>
    <w:rsid w:val="004F205E"/>
    <w:rsid w:val="004F5E20"/>
    <w:rsid w:val="004F7D84"/>
    <w:rsid w:val="00507CBD"/>
    <w:rsid w:val="00531B2F"/>
    <w:rsid w:val="00535CF3"/>
    <w:rsid w:val="00550AC1"/>
    <w:rsid w:val="005A3184"/>
    <w:rsid w:val="005C33E0"/>
    <w:rsid w:val="005D08A3"/>
    <w:rsid w:val="005D1CE2"/>
    <w:rsid w:val="00607B9D"/>
    <w:rsid w:val="00645DE6"/>
    <w:rsid w:val="00650DE4"/>
    <w:rsid w:val="0065528C"/>
    <w:rsid w:val="006A0426"/>
    <w:rsid w:val="006A16B0"/>
    <w:rsid w:val="00705D4D"/>
    <w:rsid w:val="007078CD"/>
    <w:rsid w:val="007279FE"/>
    <w:rsid w:val="00740F28"/>
    <w:rsid w:val="00766497"/>
    <w:rsid w:val="007D4F1E"/>
    <w:rsid w:val="007F1576"/>
    <w:rsid w:val="007F343A"/>
    <w:rsid w:val="00803ECD"/>
    <w:rsid w:val="00825BB0"/>
    <w:rsid w:val="00857B07"/>
    <w:rsid w:val="00887697"/>
    <w:rsid w:val="008A098F"/>
    <w:rsid w:val="008B2B49"/>
    <w:rsid w:val="008C3E4B"/>
    <w:rsid w:val="00921B1A"/>
    <w:rsid w:val="00925451"/>
    <w:rsid w:val="00936C8C"/>
    <w:rsid w:val="0097267B"/>
    <w:rsid w:val="00975EE0"/>
    <w:rsid w:val="00976653"/>
    <w:rsid w:val="00987A01"/>
    <w:rsid w:val="00990080"/>
    <w:rsid w:val="009B6004"/>
    <w:rsid w:val="009D2F1B"/>
    <w:rsid w:val="009E6854"/>
    <w:rsid w:val="00A46B46"/>
    <w:rsid w:val="00A51B82"/>
    <w:rsid w:val="00A578F6"/>
    <w:rsid w:val="00A83215"/>
    <w:rsid w:val="00A844C3"/>
    <w:rsid w:val="00A92C1B"/>
    <w:rsid w:val="00AA1178"/>
    <w:rsid w:val="00AE3D94"/>
    <w:rsid w:val="00B01E7A"/>
    <w:rsid w:val="00B0647C"/>
    <w:rsid w:val="00B27F03"/>
    <w:rsid w:val="00BC4B1D"/>
    <w:rsid w:val="00BD0A90"/>
    <w:rsid w:val="00BD52A3"/>
    <w:rsid w:val="00BD7765"/>
    <w:rsid w:val="00BE1EC1"/>
    <w:rsid w:val="00BF3EC7"/>
    <w:rsid w:val="00C661D3"/>
    <w:rsid w:val="00C95C02"/>
    <w:rsid w:val="00CC577B"/>
    <w:rsid w:val="00CC7E12"/>
    <w:rsid w:val="00CF1775"/>
    <w:rsid w:val="00D4181F"/>
    <w:rsid w:val="00D67088"/>
    <w:rsid w:val="00D77205"/>
    <w:rsid w:val="00DC0BDE"/>
    <w:rsid w:val="00DC7DBF"/>
    <w:rsid w:val="00DD444E"/>
    <w:rsid w:val="00DF2392"/>
    <w:rsid w:val="00E0559F"/>
    <w:rsid w:val="00E15281"/>
    <w:rsid w:val="00E15939"/>
    <w:rsid w:val="00E16847"/>
    <w:rsid w:val="00E21F1F"/>
    <w:rsid w:val="00E30495"/>
    <w:rsid w:val="00E30AC7"/>
    <w:rsid w:val="00E42C2F"/>
    <w:rsid w:val="00E45AC5"/>
    <w:rsid w:val="00E51E12"/>
    <w:rsid w:val="00E52AFD"/>
    <w:rsid w:val="00E72532"/>
    <w:rsid w:val="00E9447E"/>
    <w:rsid w:val="00EB22DE"/>
    <w:rsid w:val="00ED2690"/>
    <w:rsid w:val="00EE086E"/>
    <w:rsid w:val="00F013A1"/>
    <w:rsid w:val="00F9011E"/>
    <w:rsid w:val="00FB51D6"/>
    <w:rsid w:val="00FC2326"/>
    <w:rsid w:val="00FD1397"/>
    <w:rsid w:val="00FF4D64"/>
    <w:rsid w:val="00FF6C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E4DFBEF"/>
  <w15:chartTrackingRefBased/>
  <w15:docId w15:val="{4E38CA5B-381D-4DDA-89A2-DA25CE96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847"/>
  </w:style>
  <w:style w:type="paragraph" w:styleId="Heading1">
    <w:name w:val="heading 1"/>
    <w:basedOn w:val="Normal"/>
    <w:next w:val="Normal"/>
    <w:link w:val="Heading1Char"/>
    <w:uiPriority w:val="9"/>
    <w:qFormat/>
    <w:rsid w:val="00CF17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3E4B"/>
    <w:rPr>
      <w:sz w:val="16"/>
      <w:szCs w:val="16"/>
    </w:rPr>
  </w:style>
  <w:style w:type="paragraph" w:styleId="CommentText">
    <w:name w:val="annotation text"/>
    <w:basedOn w:val="Normal"/>
    <w:link w:val="CommentTextChar"/>
    <w:uiPriority w:val="99"/>
    <w:semiHidden/>
    <w:unhideWhenUsed/>
    <w:rsid w:val="008C3E4B"/>
    <w:pPr>
      <w:spacing w:line="240" w:lineRule="auto"/>
    </w:pPr>
    <w:rPr>
      <w:sz w:val="20"/>
      <w:szCs w:val="20"/>
    </w:rPr>
  </w:style>
  <w:style w:type="character" w:customStyle="1" w:styleId="CommentTextChar">
    <w:name w:val="Comment Text Char"/>
    <w:basedOn w:val="DefaultParagraphFont"/>
    <w:link w:val="CommentText"/>
    <w:uiPriority w:val="99"/>
    <w:semiHidden/>
    <w:rsid w:val="008C3E4B"/>
    <w:rPr>
      <w:sz w:val="20"/>
      <w:szCs w:val="20"/>
    </w:rPr>
  </w:style>
  <w:style w:type="paragraph" w:styleId="CommentSubject">
    <w:name w:val="annotation subject"/>
    <w:basedOn w:val="CommentText"/>
    <w:next w:val="CommentText"/>
    <w:link w:val="CommentSubjectChar"/>
    <w:uiPriority w:val="99"/>
    <w:semiHidden/>
    <w:unhideWhenUsed/>
    <w:rsid w:val="008C3E4B"/>
    <w:rPr>
      <w:b/>
      <w:bCs/>
    </w:rPr>
  </w:style>
  <w:style w:type="character" w:customStyle="1" w:styleId="CommentSubjectChar">
    <w:name w:val="Comment Subject Char"/>
    <w:basedOn w:val="CommentTextChar"/>
    <w:link w:val="CommentSubject"/>
    <w:uiPriority w:val="99"/>
    <w:semiHidden/>
    <w:rsid w:val="008C3E4B"/>
    <w:rPr>
      <w:b/>
      <w:bCs/>
      <w:sz w:val="20"/>
      <w:szCs w:val="20"/>
    </w:rPr>
  </w:style>
  <w:style w:type="paragraph" w:styleId="BalloonText">
    <w:name w:val="Balloon Text"/>
    <w:basedOn w:val="Normal"/>
    <w:link w:val="BalloonTextChar"/>
    <w:uiPriority w:val="99"/>
    <w:semiHidden/>
    <w:unhideWhenUsed/>
    <w:rsid w:val="008C3E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E4B"/>
    <w:rPr>
      <w:rFonts w:ascii="Segoe UI" w:hAnsi="Segoe UI" w:cs="Segoe UI"/>
      <w:sz w:val="18"/>
      <w:szCs w:val="18"/>
    </w:rPr>
  </w:style>
  <w:style w:type="character" w:styleId="Emphasis">
    <w:name w:val="Emphasis"/>
    <w:basedOn w:val="DefaultParagraphFont"/>
    <w:uiPriority w:val="20"/>
    <w:qFormat/>
    <w:rsid w:val="000767EF"/>
    <w:rPr>
      <w:i/>
      <w:iCs/>
    </w:rPr>
  </w:style>
  <w:style w:type="paragraph" w:styleId="FootnoteText">
    <w:name w:val="footnote text"/>
    <w:basedOn w:val="Normal"/>
    <w:link w:val="FootnoteTextChar"/>
    <w:uiPriority w:val="99"/>
    <w:semiHidden/>
    <w:unhideWhenUsed/>
    <w:rsid w:val="000621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2199"/>
    <w:rPr>
      <w:sz w:val="20"/>
      <w:szCs w:val="20"/>
    </w:rPr>
  </w:style>
  <w:style w:type="character" w:styleId="FootnoteReference">
    <w:name w:val="footnote reference"/>
    <w:basedOn w:val="DefaultParagraphFont"/>
    <w:uiPriority w:val="99"/>
    <w:semiHidden/>
    <w:unhideWhenUsed/>
    <w:rsid w:val="00062199"/>
    <w:rPr>
      <w:vertAlign w:val="superscript"/>
    </w:rPr>
  </w:style>
  <w:style w:type="paragraph" w:styleId="EndnoteText">
    <w:name w:val="endnote text"/>
    <w:basedOn w:val="Normal"/>
    <w:link w:val="EndnoteTextChar"/>
    <w:uiPriority w:val="99"/>
    <w:semiHidden/>
    <w:unhideWhenUsed/>
    <w:rsid w:val="000621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2199"/>
    <w:rPr>
      <w:sz w:val="20"/>
      <w:szCs w:val="20"/>
    </w:rPr>
  </w:style>
  <w:style w:type="character" w:styleId="EndnoteReference">
    <w:name w:val="endnote reference"/>
    <w:basedOn w:val="DefaultParagraphFont"/>
    <w:uiPriority w:val="99"/>
    <w:semiHidden/>
    <w:unhideWhenUsed/>
    <w:rsid w:val="00062199"/>
    <w:rPr>
      <w:vertAlign w:val="superscript"/>
    </w:rPr>
  </w:style>
  <w:style w:type="character" w:customStyle="1" w:styleId="Heading1Char">
    <w:name w:val="Heading 1 Char"/>
    <w:basedOn w:val="DefaultParagraphFont"/>
    <w:link w:val="Heading1"/>
    <w:uiPriority w:val="9"/>
    <w:rsid w:val="00CF17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13A1"/>
    <w:pPr>
      <w:ind w:left="720"/>
      <w:contextualSpacing/>
    </w:pPr>
  </w:style>
  <w:style w:type="character" w:styleId="Hyperlink">
    <w:name w:val="Hyperlink"/>
    <w:basedOn w:val="DefaultParagraphFont"/>
    <w:uiPriority w:val="99"/>
    <w:semiHidden/>
    <w:unhideWhenUsed/>
    <w:rsid w:val="005D1CE2"/>
    <w:rPr>
      <w:color w:val="0000FF"/>
      <w:u w:val="single"/>
    </w:rPr>
  </w:style>
  <w:style w:type="paragraph" w:styleId="Header">
    <w:name w:val="header"/>
    <w:basedOn w:val="Normal"/>
    <w:link w:val="HeaderChar"/>
    <w:uiPriority w:val="99"/>
    <w:semiHidden/>
    <w:unhideWhenUsed/>
    <w:rsid w:val="00141E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1E08"/>
  </w:style>
  <w:style w:type="paragraph" w:styleId="Footer">
    <w:name w:val="footer"/>
    <w:basedOn w:val="Normal"/>
    <w:link w:val="FooterChar"/>
    <w:uiPriority w:val="99"/>
    <w:semiHidden/>
    <w:unhideWhenUsed/>
    <w:rsid w:val="00141E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1E08"/>
  </w:style>
  <w:style w:type="character" w:styleId="PlaceholderText">
    <w:name w:val="Placeholder Text"/>
    <w:basedOn w:val="DefaultParagraphFont"/>
    <w:uiPriority w:val="99"/>
    <w:semiHidden/>
    <w:rsid w:val="009726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0ECC8B-92C1-4632-A323-F8474CD89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4476</Words>
  <Characters>25519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Thoriqul Aziz</dc:creator>
  <cp:keywords/>
  <dc:description/>
  <cp:lastModifiedBy>Microsoft account</cp:lastModifiedBy>
  <cp:revision>2</cp:revision>
  <dcterms:created xsi:type="dcterms:W3CDTF">2020-03-29T07:45:00Z</dcterms:created>
  <dcterms:modified xsi:type="dcterms:W3CDTF">2020-03-29T07:45:00Z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497d6d8f-6e76-35c9-9be0-b36dd9ce8d21</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